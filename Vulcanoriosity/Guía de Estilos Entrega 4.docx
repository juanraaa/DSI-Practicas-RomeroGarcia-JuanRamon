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ustomXmlInsRangeStart w:id="0" w:author="Juanra Romero" w:date="2022-10-17T12:04:00Z"/>
    <w:sdt>
      <w:sdtPr>
        <w:rPr>
          <w:rFonts w:eastAsiaTheme="minorHAnsi"/>
          <w:lang w:eastAsia="en-US"/>
        </w:rPr>
        <w:id w:val="1016573976"/>
        <w:docPartObj>
          <w:docPartGallery w:val="Cover Pages"/>
          <w:docPartUnique/>
        </w:docPartObj>
      </w:sdtPr>
      <w:sdtContent>
        <w:customXmlInsRangeEnd w:id="0"/>
        <w:p w14:paraId="3CA1F9DF" w14:textId="053A07D8" w:rsidR="00651557" w:rsidRPr="00F65F2B" w:rsidRDefault="00651557">
          <w:pPr>
            <w:pStyle w:val="Sinespaciado"/>
            <w:rPr>
              <w:ins w:id="1" w:author="Juanra Romero" w:date="2022-10-17T12:04:00Z"/>
            </w:rPr>
          </w:pPr>
          <w:ins w:id="2" w:author="Juanra Romero" w:date="2022-10-17T12:04:00Z">
            <w:r w:rsidRPr="00F65F2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CFBB1D6" wp14:editId="225D00D0">
                      <wp:simplePos x="0" y="0"/>
                      <mc:AlternateContent>
                        <mc:Choice Requires="wp14">
                          <wp:positionH relativeFrom="page">
                            <wp14:pctPosHOffset>4000</wp14:pctPosHOffset>
                          </wp:positionH>
                        </mc:Choice>
                        <mc:Fallback>
                          <wp:positionH relativeFrom="page">
                            <wp:posOffset>302260</wp:posOffset>
                          </wp:positionH>
                        </mc:Fallback>
                      </mc:AlternateContent>
                      <wp:positionV relativeFrom="page">
                        <wp:align>center</wp:align>
                      </wp:positionV>
                      <wp:extent cx="2194560" cy="9125712"/>
                      <wp:effectExtent l="0" t="0" r="6985" b="7620"/>
                      <wp:wrapNone/>
                      <wp:docPr id="2" name="Grupo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4560" cy="9125712"/>
                                <a:chOff x="0" y="0"/>
                                <a:chExt cx="2194560" cy="9125712"/>
                              </a:xfrm>
                            </wpg:grpSpPr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0" y="0"/>
                                  <a:ext cx="194535" cy="9125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Pentágono 4"/>
                              <wps:cNvSpPr/>
                              <wps:spPr>
                                <a:xfrm>
                                  <a:off x="0" y="1466850"/>
                                  <a:ext cx="2194560" cy="552055"/>
                                </a:xfrm>
                                <a:prstGeom prst="homePlat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2-10-10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62514130" w14:textId="5DE33DA8" w:rsidR="00651557" w:rsidRDefault="0065155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ins w:id="3" w:author="Juanra Romero" w:date="2022-10-17T12:04:00Z"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10-10-2022</w:t>
                                          </w:r>
                                        </w:ins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="horz" wrap="square" lIns="91440" tIns="0" rIns="18288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upo 5"/>
                              <wpg:cNvGrpSpPr/>
                              <wpg:grpSpPr>
                                <a:xfrm>
                                  <a:off x="76200" y="4210050"/>
                                  <a:ext cx="2057400" cy="4910328"/>
                                  <a:chOff x="80645" y="4211812"/>
                                  <a:chExt cx="1306273" cy="3121026"/>
                                </a:xfrm>
                              </wpg:grpSpPr>
                              <wpg:grpSp>
                                <wpg:cNvPr id="6" name="Grupo 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41062" y="4211812"/>
                                    <a:ext cx="1047750" cy="3121026"/>
                                    <a:chOff x="141062" y="4211812"/>
                                    <a:chExt cx="1047750" cy="3121026"/>
                                  </a:xfrm>
                                </wpg:grpSpPr>
                                <wps:wsp>
                                  <wps:cNvPr id="20" name="Forma libre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662" y="6216825"/>
                                      <a:ext cx="193675" cy="698500"/>
                                    </a:xfrm>
                                    <a:custGeom>
                                      <a:avLst/>
                                      <a:gdLst>
                                        <a:gd name="T0" fmla="*/ 0 w 122"/>
                                        <a:gd name="T1" fmla="*/ 0 h 440"/>
                                        <a:gd name="T2" fmla="*/ 39 w 122"/>
                                        <a:gd name="T3" fmla="*/ 152 h 440"/>
                                        <a:gd name="T4" fmla="*/ 84 w 122"/>
                                        <a:gd name="T5" fmla="*/ 304 h 440"/>
                                        <a:gd name="T6" fmla="*/ 122 w 122"/>
                                        <a:gd name="T7" fmla="*/ 417 h 440"/>
                                        <a:gd name="T8" fmla="*/ 122 w 122"/>
                                        <a:gd name="T9" fmla="*/ 440 h 440"/>
                                        <a:gd name="T10" fmla="*/ 76 w 122"/>
                                        <a:gd name="T11" fmla="*/ 306 h 440"/>
                                        <a:gd name="T12" fmla="*/ 39 w 122"/>
                                        <a:gd name="T13" fmla="*/ 180 h 440"/>
                                        <a:gd name="T14" fmla="*/ 6 w 122"/>
                                        <a:gd name="T15" fmla="*/ 53 h 440"/>
                                        <a:gd name="T16" fmla="*/ 0 w 122"/>
                                        <a:gd name="T17" fmla="*/ 0 h 44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22" h="44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" y="152"/>
                                          </a:lnTo>
                                          <a:lnTo>
                                            <a:pt x="84" y="304"/>
                                          </a:lnTo>
                                          <a:lnTo>
                                            <a:pt x="122" y="417"/>
                                          </a:lnTo>
                                          <a:lnTo>
                                            <a:pt x="122" y="440"/>
                                          </a:lnTo>
                                          <a:lnTo>
                                            <a:pt x="76" y="306"/>
                                          </a:lnTo>
                                          <a:lnTo>
                                            <a:pt x="39" y="180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1" name="Forma libre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2862" y="6905800"/>
                                      <a:ext cx="184150" cy="427038"/>
                                    </a:xfrm>
                                    <a:custGeom>
                                      <a:avLst/>
                                      <a:gdLst>
                                        <a:gd name="T0" fmla="*/ 0 w 116"/>
                                        <a:gd name="T1" fmla="*/ 0 h 269"/>
                                        <a:gd name="T2" fmla="*/ 8 w 116"/>
                                        <a:gd name="T3" fmla="*/ 19 h 269"/>
                                        <a:gd name="T4" fmla="*/ 37 w 116"/>
                                        <a:gd name="T5" fmla="*/ 93 h 269"/>
                                        <a:gd name="T6" fmla="*/ 67 w 116"/>
                                        <a:gd name="T7" fmla="*/ 167 h 269"/>
                                        <a:gd name="T8" fmla="*/ 116 w 116"/>
                                        <a:gd name="T9" fmla="*/ 269 h 269"/>
                                        <a:gd name="T10" fmla="*/ 108 w 116"/>
                                        <a:gd name="T11" fmla="*/ 269 h 269"/>
                                        <a:gd name="T12" fmla="*/ 60 w 116"/>
                                        <a:gd name="T13" fmla="*/ 169 h 269"/>
                                        <a:gd name="T14" fmla="*/ 30 w 116"/>
                                        <a:gd name="T15" fmla="*/ 98 h 269"/>
                                        <a:gd name="T16" fmla="*/ 1 w 116"/>
                                        <a:gd name="T17" fmla="*/ 25 h 269"/>
                                        <a:gd name="T18" fmla="*/ 0 w 116"/>
                                        <a:gd name="T19" fmla="*/ 0 h 2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6" h="2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19"/>
                                          </a:lnTo>
                                          <a:lnTo>
                                            <a:pt x="37" y="93"/>
                                          </a:lnTo>
                                          <a:lnTo>
                                            <a:pt x="67" y="167"/>
                                          </a:lnTo>
                                          <a:lnTo>
                                            <a:pt x="116" y="269"/>
                                          </a:lnTo>
                                          <a:lnTo>
                                            <a:pt x="108" y="269"/>
                                          </a:lnTo>
                                          <a:lnTo>
                                            <a:pt x="60" y="169"/>
                                          </a:lnTo>
                                          <a:lnTo>
                                            <a:pt x="30" y="98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2" name="Forma libre 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062" y="4211812"/>
                                      <a:ext cx="222250" cy="2019300"/>
                                    </a:xfrm>
                                    <a:custGeom>
                                      <a:avLst/>
                                      <a:gdLst>
                                        <a:gd name="T0" fmla="*/ 0 w 140"/>
                                        <a:gd name="T1" fmla="*/ 0 h 1272"/>
                                        <a:gd name="T2" fmla="*/ 0 w 140"/>
                                        <a:gd name="T3" fmla="*/ 0 h 1272"/>
                                        <a:gd name="T4" fmla="*/ 1 w 140"/>
                                        <a:gd name="T5" fmla="*/ 79 h 1272"/>
                                        <a:gd name="T6" fmla="*/ 3 w 140"/>
                                        <a:gd name="T7" fmla="*/ 159 h 1272"/>
                                        <a:gd name="T8" fmla="*/ 12 w 140"/>
                                        <a:gd name="T9" fmla="*/ 317 h 1272"/>
                                        <a:gd name="T10" fmla="*/ 23 w 140"/>
                                        <a:gd name="T11" fmla="*/ 476 h 1272"/>
                                        <a:gd name="T12" fmla="*/ 39 w 140"/>
                                        <a:gd name="T13" fmla="*/ 634 h 1272"/>
                                        <a:gd name="T14" fmla="*/ 58 w 140"/>
                                        <a:gd name="T15" fmla="*/ 792 h 1272"/>
                                        <a:gd name="T16" fmla="*/ 83 w 140"/>
                                        <a:gd name="T17" fmla="*/ 948 h 1272"/>
                                        <a:gd name="T18" fmla="*/ 107 w 140"/>
                                        <a:gd name="T19" fmla="*/ 1086 h 1272"/>
                                        <a:gd name="T20" fmla="*/ 135 w 140"/>
                                        <a:gd name="T21" fmla="*/ 1223 h 1272"/>
                                        <a:gd name="T22" fmla="*/ 140 w 140"/>
                                        <a:gd name="T23" fmla="*/ 1272 h 1272"/>
                                        <a:gd name="T24" fmla="*/ 138 w 140"/>
                                        <a:gd name="T25" fmla="*/ 1262 h 1272"/>
                                        <a:gd name="T26" fmla="*/ 105 w 140"/>
                                        <a:gd name="T27" fmla="*/ 1106 h 1272"/>
                                        <a:gd name="T28" fmla="*/ 77 w 140"/>
                                        <a:gd name="T29" fmla="*/ 949 h 1272"/>
                                        <a:gd name="T30" fmla="*/ 53 w 140"/>
                                        <a:gd name="T31" fmla="*/ 792 h 1272"/>
                                        <a:gd name="T32" fmla="*/ 35 w 140"/>
                                        <a:gd name="T33" fmla="*/ 634 h 1272"/>
                                        <a:gd name="T34" fmla="*/ 20 w 140"/>
                                        <a:gd name="T35" fmla="*/ 476 h 1272"/>
                                        <a:gd name="T36" fmla="*/ 9 w 140"/>
                                        <a:gd name="T37" fmla="*/ 317 h 1272"/>
                                        <a:gd name="T38" fmla="*/ 2 w 140"/>
                                        <a:gd name="T39" fmla="*/ 159 h 1272"/>
                                        <a:gd name="T40" fmla="*/ 0 w 140"/>
                                        <a:gd name="T41" fmla="*/ 79 h 1272"/>
                                        <a:gd name="T42" fmla="*/ 0 w 140"/>
                                        <a:gd name="T43" fmla="*/ 0 h 12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40" h="12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79"/>
                                          </a:lnTo>
                                          <a:lnTo>
                                            <a:pt x="3" y="159"/>
                                          </a:lnTo>
                                          <a:lnTo>
                                            <a:pt x="12" y="317"/>
                                          </a:lnTo>
                                          <a:lnTo>
                                            <a:pt x="23" y="476"/>
                                          </a:lnTo>
                                          <a:lnTo>
                                            <a:pt x="39" y="634"/>
                                          </a:lnTo>
                                          <a:lnTo>
                                            <a:pt x="58" y="792"/>
                                          </a:lnTo>
                                          <a:lnTo>
                                            <a:pt x="83" y="948"/>
                                          </a:lnTo>
                                          <a:lnTo>
                                            <a:pt x="107" y="1086"/>
                                          </a:lnTo>
                                          <a:lnTo>
                                            <a:pt x="135" y="1223"/>
                                          </a:lnTo>
                                          <a:lnTo>
                                            <a:pt x="140" y="1272"/>
                                          </a:lnTo>
                                          <a:lnTo>
                                            <a:pt x="138" y="1262"/>
                                          </a:lnTo>
                                          <a:lnTo>
                                            <a:pt x="105" y="1106"/>
                                          </a:lnTo>
                                          <a:lnTo>
                                            <a:pt x="77" y="949"/>
                                          </a:lnTo>
                                          <a:lnTo>
                                            <a:pt x="53" y="792"/>
                                          </a:lnTo>
                                          <a:lnTo>
                                            <a:pt x="35" y="634"/>
                                          </a:lnTo>
                                          <a:lnTo>
                                            <a:pt x="20" y="476"/>
                                          </a:lnTo>
                                          <a:lnTo>
                                            <a:pt x="9" y="317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0" y="7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3" name="Forma libre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1087" y="4861100"/>
                                      <a:ext cx="71438" cy="1355725"/>
                                    </a:xfrm>
                                    <a:custGeom>
                                      <a:avLst/>
                                      <a:gdLst>
                                        <a:gd name="T0" fmla="*/ 45 w 45"/>
                                        <a:gd name="T1" fmla="*/ 0 h 854"/>
                                        <a:gd name="T2" fmla="*/ 45 w 45"/>
                                        <a:gd name="T3" fmla="*/ 0 h 854"/>
                                        <a:gd name="T4" fmla="*/ 35 w 45"/>
                                        <a:gd name="T5" fmla="*/ 66 h 854"/>
                                        <a:gd name="T6" fmla="*/ 26 w 45"/>
                                        <a:gd name="T7" fmla="*/ 133 h 854"/>
                                        <a:gd name="T8" fmla="*/ 14 w 45"/>
                                        <a:gd name="T9" fmla="*/ 267 h 854"/>
                                        <a:gd name="T10" fmla="*/ 6 w 45"/>
                                        <a:gd name="T11" fmla="*/ 401 h 854"/>
                                        <a:gd name="T12" fmla="*/ 3 w 45"/>
                                        <a:gd name="T13" fmla="*/ 534 h 854"/>
                                        <a:gd name="T14" fmla="*/ 6 w 45"/>
                                        <a:gd name="T15" fmla="*/ 669 h 854"/>
                                        <a:gd name="T16" fmla="*/ 14 w 45"/>
                                        <a:gd name="T17" fmla="*/ 803 h 854"/>
                                        <a:gd name="T18" fmla="*/ 18 w 45"/>
                                        <a:gd name="T19" fmla="*/ 854 h 854"/>
                                        <a:gd name="T20" fmla="*/ 18 w 45"/>
                                        <a:gd name="T21" fmla="*/ 851 h 854"/>
                                        <a:gd name="T22" fmla="*/ 9 w 45"/>
                                        <a:gd name="T23" fmla="*/ 814 h 854"/>
                                        <a:gd name="T24" fmla="*/ 8 w 45"/>
                                        <a:gd name="T25" fmla="*/ 803 h 854"/>
                                        <a:gd name="T26" fmla="*/ 1 w 45"/>
                                        <a:gd name="T27" fmla="*/ 669 h 854"/>
                                        <a:gd name="T28" fmla="*/ 0 w 45"/>
                                        <a:gd name="T29" fmla="*/ 534 h 854"/>
                                        <a:gd name="T30" fmla="*/ 3 w 45"/>
                                        <a:gd name="T31" fmla="*/ 401 h 854"/>
                                        <a:gd name="T32" fmla="*/ 12 w 45"/>
                                        <a:gd name="T33" fmla="*/ 267 h 854"/>
                                        <a:gd name="T34" fmla="*/ 25 w 45"/>
                                        <a:gd name="T35" fmla="*/ 132 h 854"/>
                                        <a:gd name="T36" fmla="*/ 34 w 45"/>
                                        <a:gd name="T37" fmla="*/ 66 h 854"/>
                                        <a:gd name="T38" fmla="*/ 45 w 45"/>
                                        <a:gd name="T39" fmla="*/ 0 h 8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5" h="854">
                                          <a:moveTo>
                                            <a:pt x="45" y="0"/>
                                          </a:moveTo>
                                          <a:lnTo>
                                            <a:pt x="45" y="0"/>
                                          </a:lnTo>
                                          <a:lnTo>
                                            <a:pt x="35" y="66"/>
                                          </a:lnTo>
                                          <a:lnTo>
                                            <a:pt x="26" y="133"/>
                                          </a:lnTo>
                                          <a:lnTo>
                                            <a:pt x="14" y="267"/>
                                          </a:lnTo>
                                          <a:lnTo>
                                            <a:pt x="6" y="401"/>
                                          </a:lnTo>
                                          <a:lnTo>
                                            <a:pt x="3" y="534"/>
                                          </a:lnTo>
                                          <a:lnTo>
                                            <a:pt x="6" y="669"/>
                                          </a:lnTo>
                                          <a:lnTo>
                                            <a:pt x="14" y="803"/>
                                          </a:lnTo>
                                          <a:lnTo>
                                            <a:pt x="18" y="854"/>
                                          </a:lnTo>
                                          <a:lnTo>
                                            <a:pt x="18" y="851"/>
                                          </a:lnTo>
                                          <a:lnTo>
                                            <a:pt x="9" y="814"/>
                                          </a:lnTo>
                                          <a:lnTo>
                                            <a:pt x="8" y="803"/>
                                          </a:lnTo>
                                          <a:lnTo>
                                            <a:pt x="1" y="669"/>
                                          </a:lnTo>
                                          <a:lnTo>
                                            <a:pt x="0" y="534"/>
                                          </a:lnTo>
                                          <a:lnTo>
                                            <a:pt x="3" y="401"/>
                                          </a:lnTo>
                                          <a:lnTo>
                                            <a:pt x="12" y="267"/>
                                          </a:lnTo>
                                          <a:lnTo>
                                            <a:pt x="25" y="132"/>
                                          </a:lnTo>
                                          <a:lnTo>
                                            <a:pt x="34" y="66"/>
                                          </a:lnTo>
                                          <a:lnTo>
                                            <a:pt x="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4" name="Forma libre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12" y="6231112"/>
                                      <a:ext cx="244475" cy="998538"/>
                                    </a:xfrm>
                                    <a:custGeom>
                                      <a:avLst/>
                                      <a:gdLst>
                                        <a:gd name="T0" fmla="*/ 0 w 154"/>
                                        <a:gd name="T1" fmla="*/ 0 h 629"/>
                                        <a:gd name="T2" fmla="*/ 10 w 154"/>
                                        <a:gd name="T3" fmla="*/ 44 h 629"/>
                                        <a:gd name="T4" fmla="*/ 21 w 154"/>
                                        <a:gd name="T5" fmla="*/ 126 h 629"/>
                                        <a:gd name="T6" fmla="*/ 34 w 154"/>
                                        <a:gd name="T7" fmla="*/ 207 h 629"/>
                                        <a:gd name="T8" fmla="*/ 53 w 154"/>
                                        <a:gd name="T9" fmla="*/ 293 h 629"/>
                                        <a:gd name="T10" fmla="*/ 75 w 154"/>
                                        <a:gd name="T11" fmla="*/ 380 h 629"/>
                                        <a:gd name="T12" fmla="*/ 100 w 154"/>
                                        <a:gd name="T13" fmla="*/ 466 h 629"/>
                                        <a:gd name="T14" fmla="*/ 120 w 154"/>
                                        <a:gd name="T15" fmla="*/ 521 h 629"/>
                                        <a:gd name="T16" fmla="*/ 141 w 154"/>
                                        <a:gd name="T17" fmla="*/ 576 h 629"/>
                                        <a:gd name="T18" fmla="*/ 152 w 154"/>
                                        <a:gd name="T19" fmla="*/ 618 h 629"/>
                                        <a:gd name="T20" fmla="*/ 154 w 154"/>
                                        <a:gd name="T21" fmla="*/ 629 h 629"/>
                                        <a:gd name="T22" fmla="*/ 140 w 154"/>
                                        <a:gd name="T23" fmla="*/ 595 h 629"/>
                                        <a:gd name="T24" fmla="*/ 115 w 154"/>
                                        <a:gd name="T25" fmla="*/ 532 h 629"/>
                                        <a:gd name="T26" fmla="*/ 93 w 154"/>
                                        <a:gd name="T27" fmla="*/ 468 h 629"/>
                                        <a:gd name="T28" fmla="*/ 67 w 154"/>
                                        <a:gd name="T29" fmla="*/ 383 h 629"/>
                                        <a:gd name="T30" fmla="*/ 47 w 154"/>
                                        <a:gd name="T31" fmla="*/ 295 h 629"/>
                                        <a:gd name="T32" fmla="*/ 28 w 154"/>
                                        <a:gd name="T33" fmla="*/ 207 h 629"/>
                                        <a:gd name="T34" fmla="*/ 12 w 154"/>
                                        <a:gd name="T35" fmla="*/ 104 h 629"/>
                                        <a:gd name="T36" fmla="*/ 0 w 154"/>
                                        <a:gd name="T37" fmla="*/ 0 h 6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54" h="62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" y="44"/>
                                          </a:lnTo>
                                          <a:lnTo>
                                            <a:pt x="21" y="126"/>
                                          </a:lnTo>
                                          <a:lnTo>
                                            <a:pt x="34" y="207"/>
                                          </a:lnTo>
                                          <a:lnTo>
                                            <a:pt x="53" y="293"/>
                                          </a:lnTo>
                                          <a:lnTo>
                                            <a:pt x="75" y="380"/>
                                          </a:lnTo>
                                          <a:lnTo>
                                            <a:pt x="100" y="466"/>
                                          </a:lnTo>
                                          <a:lnTo>
                                            <a:pt x="120" y="521"/>
                                          </a:lnTo>
                                          <a:lnTo>
                                            <a:pt x="141" y="576"/>
                                          </a:lnTo>
                                          <a:lnTo>
                                            <a:pt x="152" y="618"/>
                                          </a:lnTo>
                                          <a:lnTo>
                                            <a:pt x="154" y="629"/>
                                          </a:lnTo>
                                          <a:lnTo>
                                            <a:pt x="140" y="595"/>
                                          </a:lnTo>
                                          <a:lnTo>
                                            <a:pt x="115" y="532"/>
                                          </a:lnTo>
                                          <a:lnTo>
                                            <a:pt x="93" y="468"/>
                                          </a:lnTo>
                                          <a:lnTo>
                                            <a:pt x="67" y="383"/>
                                          </a:lnTo>
                                          <a:lnTo>
                                            <a:pt x="47" y="295"/>
                                          </a:lnTo>
                                          <a:lnTo>
                                            <a:pt x="28" y="207"/>
                                          </a:lnTo>
                                          <a:lnTo>
                                            <a:pt x="12" y="10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5" name="Forma libre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0487" y="7223300"/>
                                      <a:ext cx="52388" cy="109538"/>
                                    </a:xfrm>
                                    <a:custGeom>
                                      <a:avLst/>
                                      <a:gdLst>
                                        <a:gd name="T0" fmla="*/ 0 w 33"/>
                                        <a:gd name="T1" fmla="*/ 0 h 69"/>
                                        <a:gd name="T2" fmla="*/ 33 w 33"/>
                                        <a:gd name="T3" fmla="*/ 69 h 69"/>
                                        <a:gd name="T4" fmla="*/ 24 w 33"/>
                                        <a:gd name="T5" fmla="*/ 69 h 69"/>
                                        <a:gd name="T6" fmla="*/ 12 w 33"/>
                                        <a:gd name="T7" fmla="*/ 35 h 69"/>
                                        <a:gd name="T8" fmla="*/ 0 w 33"/>
                                        <a:gd name="T9" fmla="*/ 0 h 6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69"/>
                                          </a:lnTo>
                                          <a:lnTo>
                                            <a:pt x="24" y="69"/>
                                          </a:lnTo>
                                          <a:lnTo>
                                            <a:pt x="12" y="3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6" name="Forma libre 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5374" y="6153325"/>
                                      <a:ext cx="23813" cy="147638"/>
                                    </a:xfrm>
                                    <a:custGeom>
                                      <a:avLst/>
                                      <a:gdLst>
                                        <a:gd name="T0" fmla="*/ 0 w 15"/>
                                        <a:gd name="T1" fmla="*/ 0 h 93"/>
                                        <a:gd name="T2" fmla="*/ 9 w 15"/>
                                        <a:gd name="T3" fmla="*/ 37 h 93"/>
                                        <a:gd name="T4" fmla="*/ 9 w 15"/>
                                        <a:gd name="T5" fmla="*/ 40 h 93"/>
                                        <a:gd name="T6" fmla="*/ 15 w 15"/>
                                        <a:gd name="T7" fmla="*/ 93 h 93"/>
                                        <a:gd name="T8" fmla="*/ 5 w 15"/>
                                        <a:gd name="T9" fmla="*/ 49 h 93"/>
                                        <a:gd name="T10" fmla="*/ 0 w 15"/>
                                        <a:gd name="T11" fmla="*/ 0 h 9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93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37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15" y="93"/>
                                          </a:lnTo>
                                          <a:lnTo>
                                            <a:pt x="5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" name="Forma libre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5689775"/>
                                      <a:ext cx="625475" cy="1216025"/>
                                    </a:xfrm>
                                    <a:custGeom>
                                      <a:avLst/>
                                      <a:gdLst>
                                        <a:gd name="T0" fmla="*/ 394 w 394"/>
                                        <a:gd name="T1" fmla="*/ 0 h 766"/>
                                        <a:gd name="T2" fmla="*/ 394 w 394"/>
                                        <a:gd name="T3" fmla="*/ 0 h 766"/>
                                        <a:gd name="T4" fmla="*/ 356 w 394"/>
                                        <a:gd name="T5" fmla="*/ 38 h 766"/>
                                        <a:gd name="T6" fmla="*/ 319 w 394"/>
                                        <a:gd name="T7" fmla="*/ 77 h 766"/>
                                        <a:gd name="T8" fmla="*/ 284 w 394"/>
                                        <a:gd name="T9" fmla="*/ 117 h 766"/>
                                        <a:gd name="T10" fmla="*/ 249 w 394"/>
                                        <a:gd name="T11" fmla="*/ 160 h 766"/>
                                        <a:gd name="T12" fmla="*/ 207 w 394"/>
                                        <a:gd name="T13" fmla="*/ 218 h 766"/>
                                        <a:gd name="T14" fmla="*/ 168 w 394"/>
                                        <a:gd name="T15" fmla="*/ 276 h 766"/>
                                        <a:gd name="T16" fmla="*/ 131 w 394"/>
                                        <a:gd name="T17" fmla="*/ 339 h 766"/>
                                        <a:gd name="T18" fmla="*/ 98 w 394"/>
                                        <a:gd name="T19" fmla="*/ 402 h 766"/>
                                        <a:gd name="T20" fmla="*/ 69 w 394"/>
                                        <a:gd name="T21" fmla="*/ 467 h 766"/>
                                        <a:gd name="T22" fmla="*/ 45 w 394"/>
                                        <a:gd name="T23" fmla="*/ 535 h 766"/>
                                        <a:gd name="T24" fmla="*/ 26 w 394"/>
                                        <a:gd name="T25" fmla="*/ 604 h 766"/>
                                        <a:gd name="T26" fmla="*/ 14 w 394"/>
                                        <a:gd name="T27" fmla="*/ 673 h 766"/>
                                        <a:gd name="T28" fmla="*/ 7 w 394"/>
                                        <a:gd name="T29" fmla="*/ 746 h 766"/>
                                        <a:gd name="T30" fmla="*/ 6 w 394"/>
                                        <a:gd name="T31" fmla="*/ 766 h 766"/>
                                        <a:gd name="T32" fmla="*/ 0 w 394"/>
                                        <a:gd name="T33" fmla="*/ 749 h 766"/>
                                        <a:gd name="T34" fmla="*/ 1 w 394"/>
                                        <a:gd name="T35" fmla="*/ 744 h 766"/>
                                        <a:gd name="T36" fmla="*/ 7 w 394"/>
                                        <a:gd name="T37" fmla="*/ 673 h 766"/>
                                        <a:gd name="T38" fmla="*/ 21 w 394"/>
                                        <a:gd name="T39" fmla="*/ 603 h 766"/>
                                        <a:gd name="T40" fmla="*/ 40 w 394"/>
                                        <a:gd name="T41" fmla="*/ 533 h 766"/>
                                        <a:gd name="T42" fmla="*/ 65 w 394"/>
                                        <a:gd name="T43" fmla="*/ 466 h 766"/>
                                        <a:gd name="T44" fmla="*/ 94 w 394"/>
                                        <a:gd name="T45" fmla="*/ 400 h 766"/>
                                        <a:gd name="T46" fmla="*/ 127 w 394"/>
                                        <a:gd name="T47" fmla="*/ 336 h 766"/>
                                        <a:gd name="T48" fmla="*/ 164 w 394"/>
                                        <a:gd name="T49" fmla="*/ 275 h 766"/>
                                        <a:gd name="T50" fmla="*/ 204 w 394"/>
                                        <a:gd name="T51" fmla="*/ 215 h 766"/>
                                        <a:gd name="T52" fmla="*/ 248 w 394"/>
                                        <a:gd name="T53" fmla="*/ 158 h 766"/>
                                        <a:gd name="T54" fmla="*/ 282 w 394"/>
                                        <a:gd name="T55" fmla="*/ 116 h 766"/>
                                        <a:gd name="T56" fmla="*/ 318 w 394"/>
                                        <a:gd name="T57" fmla="*/ 76 h 766"/>
                                        <a:gd name="T58" fmla="*/ 354 w 394"/>
                                        <a:gd name="T59" fmla="*/ 37 h 766"/>
                                        <a:gd name="T60" fmla="*/ 394 w 394"/>
                                        <a:gd name="T61" fmla="*/ 0 h 7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394" h="766">
                                          <a:moveTo>
                                            <a:pt x="394" y="0"/>
                                          </a:moveTo>
                                          <a:lnTo>
                                            <a:pt x="394" y="0"/>
                                          </a:lnTo>
                                          <a:lnTo>
                                            <a:pt x="356" y="38"/>
                                          </a:lnTo>
                                          <a:lnTo>
                                            <a:pt x="319" y="77"/>
                                          </a:lnTo>
                                          <a:lnTo>
                                            <a:pt x="284" y="117"/>
                                          </a:lnTo>
                                          <a:lnTo>
                                            <a:pt x="249" y="160"/>
                                          </a:lnTo>
                                          <a:lnTo>
                                            <a:pt x="207" y="218"/>
                                          </a:lnTo>
                                          <a:lnTo>
                                            <a:pt x="168" y="276"/>
                                          </a:lnTo>
                                          <a:lnTo>
                                            <a:pt x="131" y="339"/>
                                          </a:lnTo>
                                          <a:lnTo>
                                            <a:pt x="98" y="402"/>
                                          </a:lnTo>
                                          <a:lnTo>
                                            <a:pt x="69" y="467"/>
                                          </a:lnTo>
                                          <a:lnTo>
                                            <a:pt x="45" y="535"/>
                                          </a:lnTo>
                                          <a:lnTo>
                                            <a:pt x="26" y="604"/>
                                          </a:lnTo>
                                          <a:lnTo>
                                            <a:pt x="14" y="673"/>
                                          </a:lnTo>
                                          <a:lnTo>
                                            <a:pt x="7" y="746"/>
                                          </a:lnTo>
                                          <a:lnTo>
                                            <a:pt x="6" y="766"/>
                                          </a:lnTo>
                                          <a:lnTo>
                                            <a:pt x="0" y="749"/>
                                          </a:lnTo>
                                          <a:lnTo>
                                            <a:pt x="1" y="744"/>
                                          </a:lnTo>
                                          <a:lnTo>
                                            <a:pt x="7" y="673"/>
                                          </a:lnTo>
                                          <a:lnTo>
                                            <a:pt x="21" y="603"/>
                                          </a:lnTo>
                                          <a:lnTo>
                                            <a:pt x="40" y="533"/>
                                          </a:lnTo>
                                          <a:lnTo>
                                            <a:pt x="65" y="466"/>
                                          </a:lnTo>
                                          <a:lnTo>
                                            <a:pt x="94" y="400"/>
                                          </a:lnTo>
                                          <a:lnTo>
                                            <a:pt x="127" y="336"/>
                                          </a:lnTo>
                                          <a:lnTo>
                                            <a:pt x="164" y="275"/>
                                          </a:lnTo>
                                          <a:lnTo>
                                            <a:pt x="204" y="215"/>
                                          </a:lnTo>
                                          <a:lnTo>
                                            <a:pt x="248" y="158"/>
                                          </a:lnTo>
                                          <a:lnTo>
                                            <a:pt x="282" y="116"/>
                                          </a:lnTo>
                                          <a:lnTo>
                                            <a:pt x="318" y="76"/>
                                          </a:lnTo>
                                          <a:lnTo>
                                            <a:pt x="354" y="37"/>
                                          </a:lnTo>
                                          <a:lnTo>
                                            <a:pt x="39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" name="Forma libre 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6915325"/>
                                      <a:ext cx="57150" cy="30797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0 h 194"/>
                                        <a:gd name="T2" fmla="*/ 6 w 36"/>
                                        <a:gd name="T3" fmla="*/ 16 h 194"/>
                                        <a:gd name="T4" fmla="*/ 7 w 36"/>
                                        <a:gd name="T5" fmla="*/ 19 h 194"/>
                                        <a:gd name="T6" fmla="*/ 11 w 36"/>
                                        <a:gd name="T7" fmla="*/ 80 h 194"/>
                                        <a:gd name="T8" fmla="*/ 20 w 36"/>
                                        <a:gd name="T9" fmla="*/ 132 h 194"/>
                                        <a:gd name="T10" fmla="*/ 33 w 36"/>
                                        <a:gd name="T11" fmla="*/ 185 h 194"/>
                                        <a:gd name="T12" fmla="*/ 36 w 36"/>
                                        <a:gd name="T13" fmla="*/ 194 h 194"/>
                                        <a:gd name="T14" fmla="*/ 21 w 36"/>
                                        <a:gd name="T15" fmla="*/ 161 h 194"/>
                                        <a:gd name="T16" fmla="*/ 15 w 36"/>
                                        <a:gd name="T17" fmla="*/ 145 h 194"/>
                                        <a:gd name="T18" fmla="*/ 5 w 36"/>
                                        <a:gd name="T19" fmla="*/ 81 h 194"/>
                                        <a:gd name="T20" fmla="*/ 1 w 36"/>
                                        <a:gd name="T21" fmla="*/ 41 h 194"/>
                                        <a:gd name="T22" fmla="*/ 0 w 36"/>
                                        <a:gd name="T23" fmla="*/ 0 h 1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194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11" y="80"/>
                                          </a:lnTo>
                                          <a:lnTo>
                                            <a:pt x="20" y="132"/>
                                          </a:lnTo>
                                          <a:lnTo>
                                            <a:pt x="33" y="185"/>
                                          </a:lnTo>
                                          <a:lnTo>
                                            <a:pt x="36" y="194"/>
                                          </a:lnTo>
                                          <a:lnTo>
                                            <a:pt x="21" y="161"/>
                                          </a:lnTo>
                                          <a:lnTo>
                                            <a:pt x="15" y="145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9" name="Forma libre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07787" y="7229650"/>
                                      <a:ext cx="49213" cy="103188"/>
                                    </a:xfrm>
                                    <a:custGeom>
                                      <a:avLst/>
                                      <a:gdLst>
                                        <a:gd name="T0" fmla="*/ 0 w 31"/>
                                        <a:gd name="T1" fmla="*/ 0 h 65"/>
                                        <a:gd name="T2" fmla="*/ 31 w 31"/>
                                        <a:gd name="T3" fmla="*/ 65 h 65"/>
                                        <a:gd name="T4" fmla="*/ 23 w 31"/>
                                        <a:gd name="T5" fmla="*/ 65 h 65"/>
                                        <a:gd name="T6" fmla="*/ 0 w 31"/>
                                        <a:gd name="T7" fmla="*/ 0 h 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" h="65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5"/>
                                          </a:lnTo>
                                          <a:lnTo>
                                            <a:pt x="23" y="6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0" name="Forma libre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37" y="6878812"/>
                                      <a:ext cx="11113" cy="66675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42"/>
                                        <a:gd name="T2" fmla="*/ 6 w 7"/>
                                        <a:gd name="T3" fmla="*/ 17 h 42"/>
                                        <a:gd name="T4" fmla="*/ 7 w 7"/>
                                        <a:gd name="T5" fmla="*/ 42 h 42"/>
                                        <a:gd name="T6" fmla="*/ 6 w 7"/>
                                        <a:gd name="T7" fmla="*/ 39 h 42"/>
                                        <a:gd name="T8" fmla="*/ 0 w 7"/>
                                        <a:gd name="T9" fmla="*/ 23 h 42"/>
                                        <a:gd name="T10" fmla="*/ 0 w 7"/>
                                        <a:gd name="T11" fmla="*/ 0 h 4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2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1" name="Forma libre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7149" y="7145512"/>
                                      <a:ext cx="71438" cy="187325"/>
                                    </a:xfrm>
                                    <a:custGeom>
                                      <a:avLst/>
                                      <a:gdLst>
                                        <a:gd name="T0" fmla="*/ 0 w 45"/>
                                        <a:gd name="T1" fmla="*/ 0 h 118"/>
                                        <a:gd name="T2" fmla="*/ 6 w 45"/>
                                        <a:gd name="T3" fmla="*/ 16 h 118"/>
                                        <a:gd name="T4" fmla="*/ 21 w 45"/>
                                        <a:gd name="T5" fmla="*/ 49 h 118"/>
                                        <a:gd name="T6" fmla="*/ 33 w 45"/>
                                        <a:gd name="T7" fmla="*/ 84 h 118"/>
                                        <a:gd name="T8" fmla="*/ 45 w 45"/>
                                        <a:gd name="T9" fmla="*/ 118 h 118"/>
                                        <a:gd name="T10" fmla="*/ 44 w 45"/>
                                        <a:gd name="T11" fmla="*/ 118 h 118"/>
                                        <a:gd name="T12" fmla="*/ 13 w 45"/>
                                        <a:gd name="T13" fmla="*/ 53 h 118"/>
                                        <a:gd name="T14" fmla="*/ 11 w 45"/>
                                        <a:gd name="T15" fmla="*/ 42 h 118"/>
                                        <a:gd name="T16" fmla="*/ 0 w 45"/>
                                        <a:gd name="T17" fmla="*/ 0 h 1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5" h="118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33" y="84"/>
                                          </a:lnTo>
                                          <a:lnTo>
                                            <a:pt x="45" y="118"/>
                                          </a:lnTo>
                                          <a:lnTo>
                                            <a:pt x="44" y="118"/>
                                          </a:lnTo>
                                          <a:lnTo>
                                            <a:pt x="13" y="53"/>
                                          </a:lnTo>
                                          <a:lnTo>
                                            <a:pt x="11" y="4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 w="0">
                                      <a:solidFill>
                                        <a:schemeClr val="tx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7" name="Grupo 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80645" y="4826972"/>
                                    <a:ext cx="1306273" cy="2505863"/>
                                    <a:chOff x="80645" y="4649964"/>
                                    <a:chExt cx="874712" cy="1677988"/>
                                  </a:xfrm>
                                </wpg:grpSpPr>
                                <wps:wsp>
                                  <wps:cNvPr id="8" name="Forma libre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8745" y="5189714"/>
                                      <a:ext cx="198438" cy="714375"/>
                                    </a:xfrm>
                                    <a:custGeom>
                                      <a:avLst/>
                                      <a:gdLst>
                                        <a:gd name="T0" fmla="*/ 0 w 125"/>
                                        <a:gd name="T1" fmla="*/ 0 h 450"/>
                                        <a:gd name="T2" fmla="*/ 41 w 125"/>
                                        <a:gd name="T3" fmla="*/ 155 h 450"/>
                                        <a:gd name="T4" fmla="*/ 86 w 125"/>
                                        <a:gd name="T5" fmla="*/ 309 h 450"/>
                                        <a:gd name="T6" fmla="*/ 125 w 125"/>
                                        <a:gd name="T7" fmla="*/ 425 h 450"/>
                                        <a:gd name="T8" fmla="*/ 125 w 125"/>
                                        <a:gd name="T9" fmla="*/ 450 h 450"/>
                                        <a:gd name="T10" fmla="*/ 79 w 125"/>
                                        <a:gd name="T11" fmla="*/ 311 h 450"/>
                                        <a:gd name="T12" fmla="*/ 41 w 125"/>
                                        <a:gd name="T13" fmla="*/ 183 h 450"/>
                                        <a:gd name="T14" fmla="*/ 7 w 125"/>
                                        <a:gd name="T15" fmla="*/ 54 h 450"/>
                                        <a:gd name="T16" fmla="*/ 0 w 125"/>
                                        <a:gd name="T17" fmla="*/ 0 h 45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125" h="45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" y="155"/>
                                          </a:lnTo>
                                          <a:lnTo>
                                            <a:pt x="86" y="309"/>
                                          </a:lnTo>
                                          <a:lnTo>
                                            <a:pt x="125" y="425"/>
                                          </a:lnTo>
                                          <a:lnTo>
                                            <a:pt x="125" y="450"/>
                                          </a:lnTo>
                                          <a:lnTo>
                                            <a:pt x="79" y="311"/>
                                          </a:lnTo>
                                          <a:lnTo>
                                            <a:pt x="41" y="18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" name="Forma libre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28295" y="5891389"/>
                                      <a:ext cx="187325" cy="436563"/>
                                    </a:xfrm>
                                    <a:custGeom>
                                      <a:avLst/>
                                      <a:gdLst>
                                        <a:gd name="T0" fmla="*/ 0 w 118"/>
                                        <a:gd name="T1" fmla="*/ 0 h 275"/>
                                        <a:gd name="T2" fmla="*/ 8 w 118"/>
                                        <a:gd name="T3" fmla="*/ 20 h 275"/>
                                        <a:gd name="T4" fmla="*/ 37 w 118"/>
                                        <a:gd name="T5" fmla="*/ 96 h 275"/>
                                        <a:gd name="T6" fmla="*/ 69 w 118"/>
                                        <a:gd name="T7" fmla="*/ 170 h 275"/>
                                        <a:gd name="T8" fmla="*/ 118 w 118"/>
                                        <a:gd name="T9" fmla="*/ 275 h 275"/>
                                        <a:gd name="T10" fmla="*/ 109 w 118"/>
                                        <a:gd name="T11" fmla="*/ 275 h 275"/>
                                        <a:gd name="T12" fmla="*/ 61 w 118"/>
                                        <a:gd name="T13" fmla="*/ 174 h 275"/>
                                        <a:gd name="T14" fmla="*/ 30 w 118"/>
                                        <a:gd name="T15" fmla="*/ 100 h 275"/>
                                        <a:gd name="T16" fmla="*/ 0 w 118"/>
                                        <a:gd name="T17" fmla="*/ 26 h 275"/>
                                        <a:gd name="T18" fmla="*/ 0 w 118"/>
                                        <a:gd name="T19" fmla="*/ 0 h 2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18" h="27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20"/>
                                          </a:lnTo>
                                          <a:lnTo>
                                            <a:pt x="37" y="96"/>
                                          </a:lnTo>
                                          <a:lnTo>
                                            <a:pt x="69" y="170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109" y="275"/>
                                          </a:lnTo>
                                          <a:lnTo>
                                            <a:pt x="61" y="174"/>
                                          </a:lnTo>
                                          <a:lnTo>
                                            <a:pt x="30" y="100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" name="Forma libre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645" y="5010327"/>
                                      <a:ext cx="31750" cy="192088"/>
                                    </a:xfrm>
                                    <a:custGeom>
                                      <a:avLst/>
                                      <a:gdLst>
                                        <a:gd name="T0" fmla="*/ 0 w 20"/>
                                        <a:gd name="T1" fmla="*/ 0 h 121"/>
                                        <a:gd name="T2" fmla="*/ 16 w 20"/>
                                        <a:gd name="T3" fmla="*/ 72 h 121"/>
                                        <a:gd name="T4" fmla="*/ 20 w 20"/>
                                        <a:gd name="T5" fmla="*/ 121 h 121"/>
                                        <a:gd name="T6" fmla="*/ 18 w 20"/>
                                        <a:gd name="T7" fmla="*/ 112 h 121"/>
                                        <a:gd name="T8" fmla="*/ 0 w 20"/>
                                        <a:gd name="T9" fmla="*/ 31 h 121"/>
                                        <a:gd name="T10" fmla="*/ 0 w 20"/>
                                        <a:gd name="T11" fmla="*/ 0 h 1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20" h="1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" y="72"/>
                                          </a:lnTo>
                                          <a:lnTo>
                                            <a:pt x="20" y="121"/>
                                          </a:lnTo>
                                          <a:lnTo>
                                            <a:pt x="18" y="11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" name="Forma libre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2395" y="5202414"/>
                                      <a:ext cx="250825" cy="1020763"/>
                                    </a:xfrm>
                                    <a:custGeom>
                                      <a:avLst/>
                                      <a:gdLst>
                                        <a:gd name="T0" fmla="*/ 0 w 158"/>
                                        <a:gd name="T1" fmla="*/ 0 h 643"/>
                                        <a:gd name="T2" fmla="*/ 11 w 158"/>
                                        <a:gd name="T3" fmla="*/ 46 h 643"/>
                                        <a:gd name="T4" fmla="*/ 22 w 158"/>
                                        <a:gd name="T5" fmla="*/ 129 h 643"/>
                                        <a:gd name="T6" fmla="*/ 36 w 158"/>
                                        <a:gd name="T7" fmla="*/ 211 h 643"/>
                                        <a:gd name="T8" fmla="*/ 55 w 158"/>
                                        <a:gd name="T9" fmla="*/ 301 h 643"/>
                                        <a:gd name="T10" fmla="*/ 76 w 158"/>
                                        <a:gd name="T11" fmla="*/ 389 h 643"/>
                                        <a:gd name="T12" fmla="*/ 103 w 158"/>
                                        <a:gd name="T13" fmla="*/ 476 h 643"/>
                                        <a:gd name="T14" fmla="*/ 123 w 158"/>
                                        <a:gd name="T15" fmla="*/ 533 h 643"/>
                                        <a:gd name="T16" fmla="*/ 144 w 158"/>
                                        <a:gd name="T17" fmla="*/ 588 h 643"/>
                                        <a:gd name="T18" fmla="*/ 155 w 158"/>
                                        <a:gd name="T19" fmla="*/ 632 h 643"/>
                                        <a:gd name="T20" fmla="*/ 158 w 158"/>
                                        <a:gd name="T21" fmla="*/ 643 h 643"/>
                                        <a:gd name="T22" fmla="*/ 142 w 158"/>
                                        <a:gd name="T23" fmla="*/ 608 h 643"/>
                                        <a:gd name="T24" fmla="*/ 118 w 158"/>
                                        <a:gd name="T25" fmla="*/ 544 h 643"/>
                                        <a:gd name="T26" fmla="*/ 95 w 158"/>
                                        <a:gd name="T27" fmla="*/ 478 h 643"/>
                                        <a:gd name="T28" fmla="*/ 69 w 158"/>
                                        <a:gd name="T29" fmla="*/ 391 h 643"/>
                                        <a:gd name="T30" fmla="*/ 47 w 158"/>
                                        <a:gd name="T31" fmla="*/ 302 h 643"/>
                                        <a:gd name="T32" fmla="*/ 29 w 158"/>
                                        <a:gd name="T33" fmla="*/ 212 h 643"/>
                                        <a:gd name="T34" fmla="*/ 13 w 158"/>
                                        <a:gd name="T35" fmla="*/ 107 h 643"/>
                                        <a:gd name="T36" fmla="*/ 0 w 158"/>
                                        <a:gd name="T37" fmla="*/ 0 h 6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58" h="6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" y="46"/>
                                          </a:lnTo>
                                          <a:lnTo>
                                            <a:pt x="22" y="129"/>
                                          </a:lnTo>
                                          <a:lnTo>
                                            <a:pt x="36" y="211"/>
                                          </a:lnTo>
                                          <a:lnTo>
                                            <a:pt x="55" y="301"/>
                                          </a:lnTo>
                                          <a:lnTo>
                                            <a:pt x="76" y="389"/>
                                          </a:lnTo>
                                          <a:lnTo>
                                            <a:pt x="103" y="476"/>
                                          </a:lnTo>
                                          <a:lnTo>
                                            <a:pt x="123" y="533"/>
                                          </a:lnTo>
                                          <a:lnTo>
                                            <a:pt x="144" y="588"/>
                                          </a:lnTo>
                                          <a:lnTo>
                                            <a:pt x="155" y="632"/>
                                          </a:lnTo>
                                          <a:lnTo>
                                            <a:pt x="158" y="643"/>
                                          </a:lnTo>
                                          <a:lnTo>
                                            <a:pt x="142" y="608"/>
                                          </a:lnTo>
                                          <a:lnTo>
                                            <a:pt x="118" y="544"/>
                                          </a:lnTo>
                                          <a:lnTo>
                                            <a:pt x="95" y="478"/>
                                          </a:lnTo>
                                          <a:lnTo>
                                            <a:pt x="69" y="391"/>
                                          </a:lnTo>
                                          <a:lnTo>
                                            <a:pt x="47" y="302"/>
                                          </a:lnTo>
                                          <a:lnTo>
                                            <a:pt x="29" y="212"/>
                                          </a:lnTo>
                                          <a:lnTo>
                                            <a:pt x="13" y="10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" name="Forma libre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920" y="6215239"/>
                                      <a:ext cx="52388" cy="112713"/>
                                    </a:xfrm>
                                    <a:custGeom>
                                      <a:avLst/>
                                      <a:gdLst>
                                        <a:gd name="T0" fmla="*/ 0 w 33"/>
                                        <a:gd name="T1" fmla="*/ 0 h 71"/>
                                        <a:gd name="T2" fmla="*/ 33 w 33"/>
                                        <a:gd name="T3" fmla="*/ 71 h 71"/>
                                        <a:gd name="T4" fmla="*/ 24 w 33"/>
                                        <a:gd name="T5" fmla="*/ 71 h 71"/>
                                        <a:gd name="T6" fmla="*/ 11 w 33"/>
                                        <a:gd name="T7" fmla="*/ 36 h 71"/>
                                        <a:gd name="T8" fmla="*/ 0 w 33"/>
                                        <a:gd name="T9" fmla="*/ 0 h 7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71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71"/>
                                          </a:lnTo>
                                          <a:lnTo>
                                            <a:pt x="24" y="71"/>
                                          </a:lnTo>
                                          <a:lnTo>
                                            <a:pt x="11" y="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" name="Forma libre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6045" y="5124627"/>
                                      <a:ext cx="23813" cy="150813"/>
                                    </a:xfrm>
                                    <a:custGeom>
                                      <a:avLst/>
                                      <a:gdLst>
                                        <a:gd name="T0" fmla="*/ 0 w 15"/>
                                        <a:gd name="T1" fmla="*/ 0 h 95"/>
                                        <a:gd name="T2" fmla="*/ 8 w 15"/>
                                        <a:gd name="T3" fmla="*/ 37 h 95"/>
                                        <a:gd name="T4" fmla="*/ 8 w 15"/>
                                        <a:gd name="T5" fmla="*/ 41 h 95"/>
                                        <a:gd name="T6" fmla="*/ 15 w 15"/>
                                        <a:gd name="T7" fmla="*/ 95 h 95"/>
                                        <a:gd name="T8" fmla="*/ 4 w 15"/>
                                        <a:gd name="T9" fmla="*/ 49 h 95"/>
                                        <a:gd name="T10" fmla="*/ 0 w 15"/>
                                        <a:gd name="T11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9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15" y="95"/>
                                          </a:lnTo>
                                          <a:lnTo>
                                            <a:pt x="4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" name="Forma libre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4649964"/>
                                      <a:ext cx="638175" cy="1241425"/>
                                    </a:xfrm>
                                    <a:custGeom>
                                      <a:avLst/>
                                      <a:gdLst>
                                        <a:gd name="T0" fmla="*/ 402 w 402"/>
                                        <a:gd name="T1" fmla="*/ 0 h 782"/>
                                        <a:gd name="T2" fmla="*/ 402 w 402"/>
                                        <a:gd name="T3" fmla="*/ 1 h 782"/>
                                        <a:gd name="T4" fmla="*/ 363 w 402"/>
                                        <a:gd name="T5" fmla="*/ 39 h 782"/>
                                        <a:gd name="T6" fmla="*/ 325 w 402"/>
                                        <a:gd name="T7" fmla="*/ 79 h 782"/>
                                        <a:gd name="T8" fmla="*/ 290 w 402"/>
                                        <a:gd name="T9" fmla="*/ 121 h 782"/>
                                        <a:gd name="T10" fmla="*/ 255 w 402"/>
                                        <a:gd name="T11" fmla="*/ 164 h 782"/>
                                        <a:gd name="T12" fmla="*/ 211 w 402"/>
                                        <a:gd name="T13" fmla="*/ 222 h 782"/>
                                        <a:gd name="T14" fmla="*/ 171 w 402"/>
                                        <a:gd name="T15" fmla="*/ 284 h 782"/>
                                        <a:gd name="T16" fmla="*/ 133 w 402"/>
                                        <a:gd name="T17" fmla="*/ 346 h 782"/>
                                        <a:gd name="T18" fmla="*/ 100 w 402"/>
                                        <a:gd name="T19" fmla="*/ 411 h 782"/>
                                        <a:gd name="T20" fmla="*/ 71 w 402"/>
                                        <a:gd name="T21" fmla="*/ 478 h 782"/>
                                        <a:gd name="T22" fmla="*/ 45 w 402"/>
                                        <a:gd name="T23" fmla="*/ 546 h 782"/>
                                        <a:gd name="T24" fmla="*/ 27 w 402"/>
                                        <a:gd name="T25" fmla="*/ 617 h 782"/>
                                        <a:gd name="T26" fmla="*/ 13 w 402"/>
                                        <a:gd name="T27" fmla="*/ 689 h 782"/>
                                        <a:gd name="T28" fmla="*/ 7 w 402"/>
                                        <a:gd name="T29" fmla="*/ 761 h 782"/>
                                        <a:gd name="T30" fmla="*/ 7 w 402"/>
                                        <a:gd name="T31" fmla="*/ 782 h 782"/>
                                        <a:gd name="T32" fmla="*/ 0 w 402"/>
                                        <a:gd name="T33" fmla="*/ 765 h 782"/>
                                        <a:gd name="T34" fmla="*/ 1 w 402"/>
                                        <a:gd name="T35" fmla="*/ 761 h 782"/>
                                        <a:gd name="T36" fmla="*/ 7 w 402"/>
                                        <a:gd name="T37" fmla="*/ 688 h 782"/>
                                        <a:gd name="T38" fmla="*/ 21 w 402"/>
                                        <a:gd name="T39" fmla="*/ 616 h 782"/>
                                        <a:gd name="T40" fmla="*/ 40 w 402"/>
                                        <a:gd name="T41" fmla="*/ 545 h 782"/>
                                        <a:gd name="T42" fmla="*/ 66 w 402"/>
                                        <a:gd name="T43" fmla="*/ 475 h 782"/>
                                        <a:gd name="T44" fmla="*/ 95 w 402"/>
                                        <a:gd name="T45" fmla="*/ 409 h 782"/>
                                        <a:gd name="T46" fmla="*/ 130 w 402"/>
                                        <a:gd name="T47" fmla="*/ 343 h 782"/>
                                        <a:gd name="T48" fmla="*/ 167 w 402"/>
                                        <a:gd name="T49" fmla="*/ 281 h 782"/>
                                        <a:gd name="T50" fmla="*/ 209 w 402"/>
                                        <a:gd name="T51" fmla="*/ 220 h 782"/>
                                        <a:gd name="T52" fmla="*/ 253 w 402"/>
                                        <a:gd name="T53" fmla="*/ 163 h 782"/>
                                        <a:gd name="T54" fmla="*/ 287 w 402"/>
                                        <a:gd name="T55" fmla="*/ 120 h 782"/>
                                        <a:gd name="T56" fmla="*/ 324 w 402"/>
                                        <a:gd name="T57" fmla="*/ 78 h 782"/>
                                        <a:gd name="T58" fmla="*/ 362 w 402"/>
                                        <a:gd name="T59" fmla="*/ 38 h 782"/>
                                        <a:gd name="T60" fmla="*/ 402 w 402"/>
                                        <a:gd name="T61" fmla="*/ 0 h 78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02" h="782">
                                          <a:moveTo>
                                            <a:pt x="402" y="0"/>
                                          </a:moveTo>
                                          <a:lnTo>
                                            <a:pt x="402" y="1"/>
                                          </a:lnTo>
                                          <a:lnTo>
                                            <a:pt x="363" y="39"/>
                                          </a:lnTo>
                                          <a:lnTo>
                                            <a:pt x="325" y="79"/>
                                          </a:lnTo>
                                          <a:lnTo>
                                            <a:pt x="290" y="121"/>
                                          </a:lnTo>
                                          <a:lnTo>
                                            <a:pt x="255" y="164"/>
                                          </a:lnTo>
                                          <a:lnTo>
                                            <a:pt x="211" y="222"/>
                                          </a:lnTo>
                                          <a:lnTo>
                                            <a:pt x="171" y="284"/>
                                          </a:lnTo>
                                          <a:lnTo>
                                            <a:pt x="133" y="346"/>
                                          </a:lnTo>
                                          <a:lnTo>
                                            <a:pt x="100" y="411"/>
                                          </a:lnTo>
                                          <a:lnTo>
                                            <a:pt x="71" y="478"/>
                                          </a:lnTo>
                                          <a:lnTo>
                                            <a:pt x="45" y="546"/>
                                          </a:lnTo>
                                          <a:lnTo>
                                            <a:pt x="27" y="617"/>
                                          </a:lnTo>
                                          <a:lnTo>
                                            <a:pt x="13" y="689"/>
                                          </a:lnTo>
                                          <a:lnTo>
                                            <a:pt x="7" y="761"/>
                                          </a:lnTo>
                                          <a:lnTo>
                                            <a:pt x="7" y="782"/>
                                          </a:lnTo>
                                          <a:lnTo>
                                            <a:pt x="0" y="765"/>
                                          </a:lnTo>
                                          <a:lnTo>
                                            <a:pt x="1" y="761"/>
                                          </a:lnTo>
                                          <a:lnTo>
                                            <a:pt x="7" y="688"/>
                                          </a:lnTo>
                                          <a:lnTo>
                                            <a:pt x="21" y="616"/>
                                          </a:lnTo>
                                          <a:lnTo>
                                            <a:pt x="40" y="545"/>
                                          </a:lnTo>
                                          <a:lnTo>
                                            <a:pt x="66" y="475"/>
                                          </a:lnTo>
                                          <a:lnTo>
                                            <a:pt x="95" y="409"/>
                                          </a:lnTo>
                                          <a:lnTo>
                                            <a:pt x="130" y="343"/>
                                          </a:lnTo>
                                          <a:lnTo>
                                            <a:pt x="167" y="281"/>
                                          </a:lnTo>
                                          <a:lnTo>
                                            <a:pt x="209" y="220"/>
                                          </a:lnTo>
                                          <a:lnTo>
                                            <a:pt x="253" y="163"/>
                                          </a:lnTo>
                                          <a:lnTo>
                                            <a:pt x="287" y="120"/>
                                          </a:lnTo>
                                          <a:lnTo>
                                            <a:pt x="324" y="78"/>
                                          </a:lnTo>
                                          <a:lnTo>
                                            <a:pt x="362" y="38"/>
                                          </a:lnTo>
                                          <a:lnTo>
                                            <a:pt x="40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" name="Forma libre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5904089"/>
                                      <a:ext cx="58738" cy="311150"/>
                                    </a:xfrm>
                                    <a:custGeom>
                                      <a:avLst/>
                                      <a:gdLst>
                                        <a:gd name="T0" fmla="*/ 0 w 37"/>
                                        <a:gd name="T1" fmla="*/ 0 h 196"/>
                                        <a:gd name="T2" fmla="*/ 6 w 37"/>
                                        <a:gd name="T3" fmla="*/ 15 h 196"/>
                                        <a:gd name="T4" fmla="*/ 7 w 37"/>
                                        <a:gd name="T5" fmla="*/ 18 h 196"/>
                                        <a:gd name="T6" fmla="*/ 12 w 37"/>
                                        <a:gd name="T7" fmla="*/ 80 h 196"/>
                                        <a:gd name="T8" fmla="*/ 21 w 37"/>
                                        <a:gd name="T9" fmla="*/ 134 h 196"/>
                                        <a:gd name="T10" fmla="*/ 33 w 37"/>
                                        <a:gd name="T11" fmla="*/ 188 h 196"/>
                                        <a:gd name="T12" fmla="*/ 37 w 37"/>
                                        <a:gd name="T13" fmla="*/ 196 h 196"/>
                                        <a:gd name="T14" fmla="*/ 22 w 37"/>
                                        <a:gd name="T15" fmla="*/ 162 h 196"/>
                                        <a:gd name="T16" fmla="*/ 15 w 37"/>
                                        <a:gd name="T17" fmla="*/ 146 h 196"/>
                                        <a:gd name="T18" fmla="*/ 5 w 37"/>
                                        <a:gd name="T19" fmla="*/ 81 h 196"/>
                                        <a:gd name="T20" fmla="*/ 1 w 37"/>
                                        <a:gd name="T21" fmla="*/ 40 h 196"/>
                                        <a:gd name="T22" fmla="*/ 0 w 37"/>
                                        <a:gd name="T23" fmla="*/ 0 h 1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37" h="196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5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12" y="80"/>
                                          </a:lnTo>
                                          <a:lnTo>
                                            <a:pt x="21" y="134"/>
                                          </a:lnTo>
                                          <a:lnTo>
                                            <a:pt x="33" y="188"/>
                                          </a:lnTo>
                                          <a:lnTo>
                                            <a:pt x="37" y="196"/>
                                          </a:lnTo>
                                          <a:lnTo>
                                            <a:pt x="22" y="162"/>
                                          </a:lnTo>
                                          <a:lnTo>
                                            <a:pt x="15" y="146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" name="Forma libre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220" y="6223177"/>
                                      <a:ext cx="49213" cy="104775"/>
                                    </a:xfrm>
                                    <a:custGeom>
                                      <a:avLst/>
                                      <a:gdLst>
                                        <a:gd name="T0" fmla="*/ 0 w 31"/>
                                        <a:gd name="T1" fmla="*/ 0 h 66"/>
                                        <a:gd name="T2" fmla="*/ 31 w 31"/>
                                        <a:gd name="T3" fmla="*/ 66 h 66"/>
                                        <a:gd name="T4" fmla="*/ 24 w 31"/>
                                        <a:gd name="T5" fmla="*/ 66 h 66"/>
                                        <a:gd name="T6" fmla="*/ 0 w 31"/>
                                        <a:gd name="T7" fmla="*/ 0 h 6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" h="66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6"/>
                                          </a:lnTo>
                                          <a:lnTo>
                                            <a:pt x="24" y="6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" name="Forma libre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82" y="5864402"/>
                                      <a:ext cx="11113" cy="68263"/>
                                    </a:xfrm>
                                    <a:custGeom>
                                      <a:avLst/>
                                      <a:gdLst>
                                        <a:gd name="T0" fmla="*/ 0 w 7"/>
                                        <a:gd name="T1" fmla="*/ 0 h 43"/>
                                        <a:gd name="T2" fmla="*/ 7 w 7"/>
                                        <a:gd name="T3" fmla="*/ 17 h 43"/>
                                        <a:gd name="T4" fmla="*/ 7 w 7"/>
                                        <a:gd name="T5" fmla="*/ 43 h 43"/>
                                        <a:gd name="T6" fmla="*/ 6 w 7"/>
                                        <a:gd name="T7" fmla="*/ 40 h 43"/>
                                        <a:gd name="T8" fmla="*/ 0 w 7"/>
                                        <a:gd name="T9" fmla="*/ 25 h 43"/>
                                        <a:gd name="T10" fmla="*/ 0 w 7"/>
                                        <a:gd name="T11" fmla="*/ 0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0" t="0" r="r" b="b"/>
                                      <a:pathLst>
                                        <a:path w="7" h="43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0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9" name="Forma libre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0995" y="6135864"/>
                                      <a:ext cx="73025" cy="192088"/>
                                    </a:xfrm>
                                    <a:custGeom>
                                      <a:avLst/>
                                      <a:gdLst>
                                        <a:gd name="T0" fmla="*/ 0 w 46"/>
                                        <a:gd name="T1" fmla="*/ 0 h 121"/>
                                        <a:gd name="T2" fmla="*/ 7 w 46"/>
                                        <a:gd name="T3" fmla="*/ 16 h 121"/>
                                        <a:gd name="T4" fmla="*/ 22 w 46"/>
                                        <a:gd name="T5" fmla="*/ 50 h 121"/>
                                        <a:gd name="T6" fmla="*/ 33 w 46"/>
                                        <a:gd name="T7" fmla="*/ 86 h 121"/>
                                        <a:gd name="T8" fmla="*/ 46 w 46"/>
                                        <a:gd name="T9" fmla="*/ 121 h 121"/>
                                        <a:gd name="T10" fmla="*/ 45 w 46"/>
                                        <a:gd name="T11" fmla="*/ 121 h 121"/>
                                        <a:gd name="T12" fmla="*/ 14 w 46"/>
                                        <a:gd name="T13" fmla="*/ 55 h 121"/>
                                        <a:gd name="T14" fmla="*/ 11 w 46"/>
                                        <a:gd name="T15" fmla="*/ 44 h 121"/>
                                        <a:gd name="T16" fmla="*/ 0 w 46"/>
                                        <a:gd name="T17" fmla="*/ 0 h 1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12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6"/>
                                          </a:lnTo>
                                          <a:lnTo>
                                            <a:pt x="22" y="50"/>
                                          </a:lnTo>
                                          <a:lnTo>
                                            <a:pt x="33" y="86"/>
                                          </a:lnTo>
                                          <a:lnTo>
                                            <a:pt x="46" y="121"/>
                                          </a:lnTo>
                                          <a:lnTo>
                                            <a:pt x="45" y="121"/>
                                          </a:lnTo>
                                          <a:lnTo>
                                            <a:pt x="14" y="55"/>
                                          </a:lnTo>
                                          <a:lnTo>
                                            <a:pt x="11" y="4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ln w="0"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33000</wp14:pctWidth>
                      </wp14:sizeRelH>
                      <wp14:sizeRelV relativeFrom="page">
                        <wp14:pctHeight>95000</wp14:pctHeight>
                      </wp14:sizeRelV>
                    </wp:anchor>
                  </w:drawing>
                </mc:Choice>
                <mc:Fallback>
                  <w:pict>
                    <v:group w14:anchorId="2CFBB1D6" id="Grupo 2" o:spid="_x0000_s1026" alt="&quot;&quot;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  <v:textbox inset=",0,14.4pt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2-10-10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62514130" w14:textId="5DE33DA8" w:rsidR="00651557" w:rsidRDefault="0065155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ins w:id="4" w:author="Juanra Romero" w:date="2022-10-17T12:04:00Z"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10-10-2022</w:t>
                                    </w:r>
                                  </w:ins>
                                </w:p>
                              </w:sdtContent>
                            </w:sdt>
                          </w:txbxContent>
                        </v:textbox>
                      </v:shape>
  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o:lock v:ext="edit" aspectratio="t"/>
  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  <v:path arrowok="t" o:connecttype="custom" o:connectlocs="0,0;61913,241300;133350,482600;193675,661988;193675,698500;120650,485775;61913,285750;9525,84138;0,0" o:connectangles="0,0,0,0,0,0,0,0,0"/>
                          </v:shape>
  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  <v:path arrowok="t" o:connecttype="custom" o:connectlocs="0,0;12700,30163;58738,147638;106363,265113;184150,427038;171450,427038;95250,268288;47625,155575;1588,39688;0,0" o:connectangles="0,0,0,0,0,0,0,0,0,0"/>
                          </v:shape>
  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</v:shape>
  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</v:shape>
  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</v:shape>
  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  <v:path arrowok="t" o:connecttype="custom" o:connectlocs="0,0;52388,109538;38100,109538;19050,55563;0,0" o:connectangles="0,0,0,0,0"/>
                          </v:shape>
  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  <v:path arrowok="t" o:connecttype="custom" o:connectlocs="0,0;14288,58738;14288,63500;23813,147638;7938,77788;0,0" o:connectangles="0,0,0,0,0,0"/>
                          </v:shape>
  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</v:shape>
  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</v:shape>
  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  <v:path arrowok="t" o:connecttype="custom" o:connectlocs="0,0;49213,103188;36513,103188;0,0" o:connectangles="0,0,0,0"/>
                          </v:shape>
  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  <v:path arrowok="t" o:connecttype="custom" o:connectlocs="0,0;9525,26988;11113,66675;9525,61913;0,36513;0,0" o:connectangles="0,0,0,0,0,0"/>
                          </v:shape>
  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  <v:path arrowok="t" o:connecttype="custom" o:connectlocs="0,0;9525,25400;33338,77788;52388,133350;71438,187325;69850,187325;20638,84138;17463,66675;0,0" o:connectangles="0,0,0,0,0,0,0,0,0"/>
                          </v:shape>
                        </v:group>
  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o:lock v:ext="edit" aspectratio="t"/>
  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65088,246063;136525,490538;198438,674688;198438,714375;125413,493713;65088,290513;11113,85725;0,0" o:connectangles="0,0,0,0,0,0,0,0,0"/>
                          </v:shape>
  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2700,31750;58738,152400;109538,269875;187325,436563;173038,436563;96838,276225;47625,158750;0,41275;0,0" o:connectangles="0,0,0,0,0,0,0,0,0,0"/>
                          </v:shape>
  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25400,114300;31750,192088;28575,177800;0,49213;0,0" o:connectangles="0,0,0,0,0,0"/>
                          </v:shape>
  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</v:shape>
  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52388,112713;38100,112713;17463,57150;0,0" o:connectangles="0,0,0,0,0"/>
                          </v:shape>
  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2700,58738;12700,65088;23813,150813;6350,77788;0,0" o:connectangles="0,0,0,0,0,0"/>
                          </v:shape>
  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<v:fill opacity="13107f"/>
                            <v:stroke opacity="13107f"/>
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</v:shape>
  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</v:shape>
  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49213,104775;38100,104775;0,0" o:connectangles="0,0,0,0"/>
                          </v:shape>
  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1113,26988;11113,68263;9525,63500;0,39688;0,0" o:connectangles="0,0,0,0,0,0"/>
                          </v:shape>
  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  <v:fill opacity="13107f"/>
                            <v:stroke opacity="13107f"/>
                            <v:path arrowok="t" o:connecttype="custom" o:connectlocs="0,0;11113,25400;34925,79375;52388,136525;73025,192088;71438,192088;22225,87313;17463,69850;0,0" o:connectangles="0,0,0,0,0,0,0,0,0"/>
                          </v:shape>
                        </v:group>
                      </v:group>
                      <w10:wrap anchorx="page" anchory="page"/>
                    </v:group>
                  </w:pict>
                </mc:Fallback>
              </mc:AlternateContent>
            </w:r>
            <w:r w:rsidRPr="00F65F2B">
              <w:rPr>
                <w:noProof/>
              </w:rPr>
              <mc:AlternateContent>
                <mc:Choice Requires="wps">
                  <w:drawing>
                    <wp:inline distT="0" distB="0" distL="0" distR="0" wp14:anchorId="53E728BC" wp14:editId="25CBFE61">
                      <wp:extent cx="3657600" cy="365760"/>
                      <wp:effectExtent l="0" t="0" r="0" b="0"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36DF01" w14:textId="1CFE21C2" w:rsidR="00651557" w:rsidRDefault="00000000">
                                  <w:pPr>
                                    <w:pStyle w:val="Sinespaciado"/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alias w:val="Autor"/>
                                      <w:tag w:val=""/>
                                      <w:id w:val="-2041584766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ins w:id="4" w:author="Juanra Romero" w:date="2022-10-17T12:04:00Z">
                                        <w:r w:rsidR="00651557">
                                          <w:rPr>
                                            <w:color w:val="4472C4" w:themeColor="accent1"/>
                                            <w:sz w:val="26"/>
                                            <w:szCs w:val="26"/>
                                          </w:rPr>
                                          <w:t>Juanra Romero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3A15E0D0" w14:textId="77777777" w:rsidR="00651557" w:rsidRDefault="00000000">
                                  <w:pPr>
                                    <w:pStyle w:val="Sinespaciado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alias w:val="Compañía"/>
                                      <w:tag w:val=""/>
                                      <w:id w:val="155881482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51557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E728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2" o:spid="_x0000_s1055" type="#_x0000_t202" style="width:4in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" filled="f" stroked="f" strokeweight=".5pt">
                      <v:textbox style="mso-fit-shape-to-text:t" inset="0,0,0,0">
                        <w:txbxContent>
                          <w:p w14:paraId="1E36DF01" w14:textId="1CFE21C2" w:rsidR="00651557" w:rsidRDefault="00000000">
                            <w:pPr>
                              <w:pStyle w:val="Sinespaciado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ins w:id="6" w:author="Juanra Romero" w:date="2022-10-17T12:04:00Z">
                                  <w:r w:rsidR="00651557"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t>Juanra Romero</w:t>
                                  </w:r>
                                </w:ins>
                              </w:sdtContent>
                            </w:sdt>
                          </w:p>
                          <w:p w14:paraId="3A15E0D0" w14:textId="77777777" w:rsidR="00651557" w:rsidRDefault="00000000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5155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[nombre de la empresa]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F65F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A3BB30" wp14:editId="4168FD85">
                      <wp:simplePos x="0" y="0"/>
                      <mc:AlternateContent>
                        <mc:Choice Requires="wp14">
                          <wp:positionH relativeFrom="page">
                            <wp14:pctPosHOffset>42000</wp14:pctPosHOffset>
                          </wp:positionH>
                        </mc:Choice>
                        <mc:Fallback>
                          <wp:positionH relativeFrom="page">
                            <wp:posOffset>3175000</wp:posOffset>
                          </wp:positionH>
                        </mc:Fallback>
                      </mc:AlternateContent>
                      <mc:AlternateContent>
                        <mc:Choice Requires="wp14">
                          <wp:positionV relativeFrom="page">
                            <wp14:pctPosVOffset>17500</wp14:pctPosVOffset>
                          </wp:positionV>
                        </mc:Choice>
                        <mc:Fallback>
                          <wp:positionV relativeFrom="page">
                            <wp:posOffset>1870710</wp:posOffset>
                          </wp:positionV>
                        </mc:Fallback>
                      </mc:AlternateContent>
                      <wp:extent cx="3657600" cy="1069848"/>
                      <wp:effectExtent l="0" t="0" r="7620" b="63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0" cy="1069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698E3" w14:textId="4B8EDB91" w:rsidR="00651557" w:rsidRDefault="00000000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70501835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ins w:id="5" w:author="Juanra Romero" w:date="2022-10-17T12:04:00Z">
                                        <w:r w:rsidR="00651557">
                                          <w:rPr>
                                            <w:rFonts w:asciiTheme="majorHAnsi" w:eastAsiaTheme="majorEastAsia" w:hAnsiTheme="majorHAnsi" w:cstheme="majorBidi"/>
                                            <w:color w:val="262626" w:themeColor="text1" w:themeTint="D9"/>
                                            <w:sz w:val="72"/>
                                            <w:szCs w:val="72"/>
                                          </w:rPr>
                                          <w:t>Práctica 1</w:t>
                                        </w:r>
                                      </w:ins>
                                    </w:sdtContent>
                                  </w:sdt>
                                </w:p>
                                <w:p w14:paraId="55241EB2" w14:textId="42EA66F4" w:rsidR="00651557" w:rsidRDefault="00000000">
                                  <w:pPr>
                                    <w:spacing w:before="120"/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14836161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ins w:id="6" w:author="Juanra Romero" w:date="2022-10-23T14:17:00Z">
                                        <w:r w:rsidR="005D2797"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Vulcanoriosity</w:t>
                                        </w:r>
                                      </w:ins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45000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3BB30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  <v:textbox style="mso-fit-shape-to-text:t" inset="0,0,0,0">
                        <w:txbxContent>
                          <w:p w14:paraId="610698E3" w14:textId="4B8EDB91" w:rsidR="00651557" w:rsidRDefault="00000000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ins w:id="9" w:author="Juanra Romero" w:date="2022-10-17T12:04:00Z">
                                  <w:r w:rsidR="00651557"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t>Práctica 1</w:t>
                                  </w:r>
                                </w:ins>
                              </w:sdtContent>
                            </w:sdt>
                          </w:p>
                          <w:p w14:paraId="55241EB2" w14:textId="42EA66F4" w:rsidR="00651557" w:rsidRDefault="00000000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ins w:id="10" w:author="Juanra Romero" w:date="2022-10-23T14:17:00Z">
                                  <w:r w:rsidR="005D2797"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Vulcanoriosity</w:t>
                                  </w:r>
                                </w:ins>
                                <w:proofErr w:type="spellEnd"/>
                              </w:sdtContent>
                            </w:sdt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ins>
        </w:p>
        <w:p w14:paraId="6EFB1880" w14:textId="109ECB0E" w:rsidR="00750053" w:rsidRDefault="00651557" w:rsidP="00F65F2B">
          <w:pPr>
            <w:pStyle w:val="Prrafodelista"/>
            <w:numPr>
              <w:ilvl w:val="0"/>
              <w:numId w:val="2"/>
            </w:numPr>
            <w:rPr>
              <w:ins w:id="7" w:author="Juanra Romero" w:date="2022-10-17T17:08:00Z"/>
            </w:rPr>
          </w:pPr>
          <w:ins w:id="8" w:author="Juanra Romero" w:date="2022-10-17T12:04:00Z">
            <w:r w:rsidRPr="00F65F2B">
              <w:br w:type="page"/>
            </w:r>
          </w:ins>
        </w:p>
        <w:customXmlInsRangeStart w:id="9" w:author="Juanra Romero" w:date="2022-10-17T17:08:00Z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2096354145"/>
            <w:docPartObj>
              <w:docPartGallery w:val="Table of Contents"/>
              <w:docPartUnique/>
            </w:docPartObj>
          </w:sdtPr>
          <w:sdtContent>
            <w:customXmlInsRangeEnd w:id="9"/>
            <w:p w14:paraId="437B0201" w14:textId="77777777" w:rsidR="00750053" w:rsidRDefault="00750053">
              <w:pPr>
                <w:pStyle w:val="TtuloTDC"/>
                <w:rPr>
                  <w:ins w:id="10" w:author="Juanra Romero" w:date="2022-10-17T17:08:00Z"/>
                </w:rPr>
                <w:pPrChange w:id="11" w:author="Juanra Romero" w:date="2022-10-17T17:08:00Z">
                  <w:pPr>
                    <w:pStyle w:val="TtuloTDC"/>
                    <w:numPr>
                      <w:numId w:val="2"/>
                    </w:numPr>
                    <w:ind w:left="720" w:hanging="360"/>
                  </w:pPr>
                </w:pPrChange>
              </w:pPr>
              <w:ins w:id="12" w:author="Juanra Romero" w:date="2022-10-17T17:08:00Z">
                <w:r>
                  <w:t>Tabla de contenido</w:t>
                </w:r>
              </w:ins>
            </w:p>
            <w:p w14:paraId="49A8CD77" w14:textId="791E1C19" w:rsidR="003361AA" w:rsidRDefault="00750053">
              <w:pPr>
                <w:pStyle w:val="TDC1"/>
                <w:tabs>
                  <w:tab w:val="right" w:leader="dot" w:pos="8494"/>
                </w:tabs>
                <w:rPr>
                  <w:ins w:id="13" w:author="Juanra Romero" w:date="2022-12-01T18:01:00Z"/>
                  <w:rFonts w:eastAsiaTheme="minorEastAsia"/>
                  <w:noProof/>
                  <w:lang w:eastAsia="es-ES"/>
                </w:rPr>
              </w:pPr>
              <w:ins w:id="14" w:author="Juanra Romero" w:date="2022-10-17T17:08:00Z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</w:ins>
              <w:ins w:id="15" w:author="Juanra Romero" w:date="2022-12-01T18:01:00Z">
                <w:r w:rsidR="003361AA" w:rsidRPr="00C954CD">
                  <w:rPr>
                    <w:rStyle w:val="Hipervnculo"/>
                    <w:noProof/>
                  </w:rPr>
                  <w:fldChar w:fldCharType="begin"/>
                </w:r>
                <w:r w:rsidR="003361AA" w:rsidRPr="00C954CD">
                  <w:rPr>
                    <w:rStyle w:val="Hipervnculo"/>
                    <w:noProof/>
                  </w:rPr>
                  <w:instrText xml:space="preserve"> </w:instrText>
                </w:r>
                <w:r w:rsidR="003361AA">
                  <w:rPr>
                    <w:noProof/>
                  </w:rPr>
                  <w:instrText>HYPERLINK \l "_Toc120810126"</w:instrText>
                </w:r>
                <w:r w:rsidR="003361AA" w:rsidRPr="00C954CD">
                  <w:rPr>
                    <w:rStyle w:val="Hipervnculo"/>
                    <w:noProof/>
                  </w:rPr>
                  <w:instrText xml:space="preserve"> </w:instrText>
                </w:r>
                <w:r w:rsidR="003361AA" w:rsidRPr="00C954CD">
                  <w:rPr>
                    <w:rStyle w:val="Hipervnculo"/>
                    <w:noProof/>
                  </w:rPr>
                </w:r>
                <w:r w:rsidR="003361AA" w:rsidRPr="00C954CD">
                  <w:rPr>
                    <w:rStyle w:val="Hipervnculo"/>
                    <w:noProof/>
                  </w:rPr>
                  <w:fldChar w:fldCharType="separate"/>
                </w:r>
                <w:r w:rsidR="003361AA" w:rsidRPr="00C954CD">
                  <w:rPr>
                    <w:rStyle w:val="Hipervnculo"/>
                    <w:noProof/>
                  </w:rPr>
                  <w:t>Guía de estilos</w:t>
                </w:r>
                <w:r w:rsidR="003361AA">
                  <w:rPr>
                    <w:noProof/>
                    <w:webHidden/>
                  </w:rPr>
                  <w:tab/>
                </w:r>
                <w:r w:rsidR="003361AA">
                  <w:rPr>
                    <w:noProof/>
                    <w:webHidden/>
                  </w:rPr>
                  <w:fldChar w:fldCharType="begin"/>
                </w:r>
                <w:r w:rsidR="003361AA">
                  <w:rPr>
                    <w:noProof/>
                    <w:webHidden/>
                  </w:rPr>
                  <w:instrText xml:space="preserve"> PAGEREF _Toc120810126 \h </w:instrText>
                </w:r>
                <w:r w:rsidR="003361AA">
                  <w:rPr>
                    <w:noProof/>
                    <w:webHidden/>
                  </w:rPr>
                </w:r>
              </w:ins>
              <w:r w:rsidR="003361AA">
                <w:rPr>
                  <w:noProof/>
                  <w:webHidden/>
                </w:rPr>
                <w:fldChar w:fldCharType="separate"/>
              </w:r>
              <w:ins w:id="16" w:author="Juanra Romero" w:date="2022-12-01T18:01:00Z">
                <w:r w:rsidR="003361AA">
                  <w:rPr>
                    <w:noProof/>
                    <w:webHidden/>
                  </w:rPr>
                  <w:t>2</w:t>
                </w:r>
                <w:r w:rsidR="003361AA">
                  <w:rPr>
                    <w:noProof/>
                    <w:webHidden/>
                  </w:rPr>
                  <w:fldChar w:fldCharType="end"/>
                </w:r>
                <w:r w:rsidR="003361AA" w:rsidRPr="00C954CD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6BDF2DFD" w14:textId="1187668E" w:rsidR="003361AA" w:rsidRDefault="003361AA">
              <w:pPr>
                <w:pStyle w:val="TDC1"/>
                <w:tabs>
                  <w:tab w:val="right" w:leader="dot" w:pos="8494"/>
                </w:tabs>
                <w:rPr>
                  <w:ins w:id="17" w:author="Juanra Romero" w:date="2022-12-01T18:01:00Z"/>
                  <w:rFonts w:eastAsiaTheme="minorEastAsia"/>
                  <w:noProof/>
                  <w:lang w:eastAsia="es-ES"/>
                </w:rPr>
              </w:pPr>
              <w:ins w:id="18" w:author="Juanra Romero" w:date="2022-12-01T18:01:00Z">
                <w:r w:rsidRPr="00C954CD">
                  <w:rPr>
                    <w:rStyle w:val="Hipervnculo"/>
                    <w:noProof/>
                  </w:rPr>
                  <w:fldChar w:fldCharType="begin"/>
                </w:r>
                <w:r w:rsidRPr="00C954CD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"_Toc120810127"</w:instrText>
                </w:r>
                <w:r w:rsidRPr="00C954CD">
                  <w:rPr>
                    <w:rStyle w:val="Hipervnculo"/>
                    <w:noProof/>
                  </w:rPr>
                  <w:instrText xml:space="preserve"> </w:instrText>
                </w:r>
                <w:r w:rsidRPr="00C954CD">
                  <w:rPr>
                    <w:rStyle w:val="Hipervnculo"/>
                    <w:noProof/>
                  </w:rPr>
                </w:r>
                <w:r w:rsidRPr="00C954CD">
                  <w:rPr>
                    <w:rStyle w:val="Hipervnculo"/>
                    <w:noProof/>
                  </w:rPr>
                  <w:fldChar w:fldCharType="separate"/>
                </w:r>
                <w:r w:rsidRPr="00C954CD">
                  <w:rPr>
                    <w:rStyle w:val="Hipervnculo"/>
                    <w:noProof/>
                  </w:rPr>
                  <w:t>WireFrame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_Toc120810127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19" w:author="Juanra Romero" w:date="2022-12-01T18:01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C954CD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6BF421FE" w14:textId="48CBAFEA" w:rsidR="003361AA" w:rsidRDefault="003361AA">
              <w:pPr>
                <w:pStyle w:val="TDC1"/>
                <w:tabs>
                  <w:tab w:val="right" w:leader="dot" w:pos="8494"/>
                </w:tabs>
                <w:rPr>
                  <w:ins w:id="20" w:author="Juanra Romero" w:date="2022-12-01T18:01:00Z"/>
                  <w:rFonts w:eastAsiaTheme="minorEastAsia"/>
                  <w:noProof/>
                  <w:lang w:eastAsia="es-ES"/>
                </w:rPr>
              </w:pPr>
              <w:ins w:id="21" w:author="Juanra Romero" w:date="2022-12-01T18:01:00Z">
                <w:r w:rsidRPr="00C954CD">
                  <w:rPr>
                    <w:rStyle w:val="Hipervnculo"/>
                    <w:noProof/>
                  </w:rPr>
                  <w:fldChar w:fldCharType="begin"/>
                </w:r>
                <w:r w:rsidRPr="00C954CD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"_Toc120810128"</w:instrText>
                </w:r>
                <w:r w:rsidRPr="00C954CD">
                  <w:rPr>
                    <w:rStyle w:val="Hipervnculo"/>
                    <w:noProof/>
                  </w:rPr>
                  <w:instrText xml:space="preserve"> </w:instrText>
                </w:r>
                <w:r w:rsidRPr="00C954CD">
                  <w:rPr>
                    <w:rStyle w:val="Hipervnculo"/>
                    <w:noProof/>
                  </w:rPr>
                </w:r>
                <w:r w:rsidRPr="00C954CD">
                  <w:rPr>
                    <w:rStyle w:val="Hipervnculo"/>
                    <w:noProof/>
                  </w:rPr>
                  <w:fldChar w:fldCharType="separate"/>
                </w:r>
                <w:r w:rsidRPr="00C954CD">
                  <w:rPr>
                    <w:rStyle w:val="Hipervnculo"/>
                    <w:noProof/>
                  </w:rPr>
                  <w:t>WireFrime Móvil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_Toc120810128 \h </w:instrText>
                </w:r>
                <w:r>
                  <w:rPr>
                    <w:noProof/>
                    <w:webHidden/>
                  </w:rPr>
                </w:r>
              </w:ins>
              <w:r>
                <w:rPr>
                  <w:noProof/>
                  <w:webHidden/>
                </w:rPr>
                <w:fldChar w:fldCharType="separate"/>
              </w:r>
              <w:ins w:id="22" w:author="Juanra Romero" w:date="2022-12-01T18:01:00Z"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C954CD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951B23E" w14:textId="0FC8FA72" w:rsidR="00750053" w:rsidRDefault="00750053">
              <w:pPr>
                <w:ind w:left="360"/>
                <w:rPr>
                  <w:ins w:id="23" w:author="Juanra Romero" w:date="2022-10-17T17:08:00Z"/>
                </w:rPr>
                <w:pPrChange w:id="24" w:author="Juanra Romero" w:date="2022-10-17T17:08:00Z">
                  <w:pPr>
                    <w:pStyle w:val="Prrafodelista"/>
                    <w:numPr>
                      <w:numId w:val="2"/>
                    </w:numPr>
                    <w:ind w:hanging="360"/>
                  </w:pPr>
                </w:pPrChange>
              </w:pPr>
              <w:ins w:id="25" w:author="Juanra Romero" w:date="2022-10-17T17:08:00Z">
                <w:r>
                  <w:fldChar w:fldCharType="end"/>
                </w:r>
              </w:ins>
            </w:p>
            <w:customXmlInsRangeStart w:id="26" w:author="Juanra Romero" w:date="2022-10-17T17:08:00Z"/>
          </w:sdtContent>
        </w:sdt>
        <w:customXmlInsRangeEnd w:id="26"/>
        <w:p w14:paraId="619EF551" w14:textId="2001827C" w:rsidR="00750053" w:rsidRDefault="00750053" w:rsidP="00750053">
          <w:pPr>
            <w:rPr>
              <w:ins w:id="27" w:author="Juanra Romero" w:date="2022-10-17T12:32:00Z"/>
            </w:rPr>
          </w:pPr>
          <w:ins w:id="28" w:author="Juanra Romero" w:date="2022-10-17T17:08:00Z">
            <w:r>
              <w:br w:type="page"/>
            </w:r>
          </w:ins>
        </w:p>
        <w:p w14:paraId="12F3D359" w14:textId="003A8B12" w:rsidR="00E30EF8" w:rsidRDefault="00E30EF8">
          <w:pPr>
            <w:pStyle w:val="Ttulo1"/>
            <w:rPr>
              <w:ins w:id="29" w:author="Juanra Romero" w:date="2022-10-17T12:41:00Z"/>
            </w:rPr>
            <w:pPrChange w:id="30" w:author="Juanra Romero" w:date="2022-10-17T12:41:00Z">
              <w:pPr>
                <w:pStyle w:val="Prrafodelista"/>
                <w:numPr>
                  <w:numId w:val="2"/>
                </w:numPr>
                <w:ind w:hanging="360"/>
              </w:pPr>
            </w:pPrChange>
          </w:pPr>
          <w:bookmarkStart w:id="31" w:name="_Toc120810126"/>
          <w:ins w:id="32" w:author="Juanra Romero" w:date="2022-10-17T12:41:00Z">
            <w:r>
              <w:lastRenderedPageBreak/>
              <w:t>Guía de estilos</w:t>
            </w:r>
            <w:bookmarkEnd w:id="31"/>
          </w:ins>
        </w:p>
        <w:p w14:paraId="44F11B51" w14:textId="77777777" w:rsidR="00AD27F0" w:rsidRDefault="00F65F2B" w:rsidP="00AD27F0">
          <w:pPr>
            <w:pStyle w:val="Prrafodelista"/>
            <w:numPr>
              <w:ilvl w:val="0"/>
              <w:numId w:val="2"/>
            </w:numPr>
            <w:rPr>
              <w:ins w:id="33" w:author="Juanra Romero" w:date="2022-10-17T16:53:00Z"/>
            </w:rPr>
          </w:pPr>
          <w:ins w:id="34" w:author="Juanra Romero" w:date="2022-10-17T12:14:00Z">
            <w:r w:rsidRPr="00AD27F0">
              <w:rPr>
                <w:b/>
                <w:bCs/>
                <w:rPrChange w:id="35" w:author="Juanra Romero" w:date="2022-10-17T16:53:00Z">
                  <w:rPr/>
                </w:rPrChange>
              </w:rPr>
              <w:t>Público objetivo:</w:t>
            </w:r>
          </w:ins>
          <w:ins w:id="36" w:author="Juanra Romero" w:date="2022-10-17T12:15:00Z">
            <w:r>
              <w:t xml:space="preserve"> </w:t>
            </w:r>
          </w:ins>
          <w:ins w:id="37" w:author="Juanra Romero" w:date="2022-10-17T12:16:00Z">
            <w:r>
              <w:t xml:space="preserve">La página irá dirigida con el </w:t>
            </w:r>
          </w:ins>
          <w:ins w:id="38" w:author="Juanra Romero" w:date="2022-10-17T12:17:00Z">
            <w:r>
              <w:t>fin de llegar a los interesados por la vulcanología</w:t>
            </w:r>
          </w:ins>
          <w:ins w:id="39" w:author="Juanra Romero" w:date="2022-10-17T12:27:00Z">
            <w:r w:rsidR="00251F56">
              <w:t>, habrá que realizar un estudio para investigar sobre toda la población mundial, qui</w:t>
            </w:r>
          </w:ins>
          <w:ins w:id="40" w:author="Juanra Romero" w:date="2022-10-17T12:28:00Z">
            <w:r w:rsidR="00251F56">
              <w:t>énes son los interesados por los volcanes, necesitaremos información de un equipo de ciencia de datos para realizar el estudio</w:t>
            </w:r>
          </w:ins>
          <w:ins w:id="41" w:author="Juanra Romero" w:date="2022-10-17T12:29:00Z">
            <w:r w:rsidR="00251F56">
              <w:t>, recopilando datos interesantes que puedan ser relacionados con el vulcanismo para sacar conclusione</w:t>
            </w:r>
          </w:ins>
          <w:ins w:id="42" w:author="Juanra Romero" w:date="2022-10-17T12:32:00Z">
            <w:r w:rsidR="00251F56">
              <w:t>s</w:t>
            </w:r>
          </w:ins>
          <w:ins w:id="43" w:author="Juanra Romero" w:date="2022-10-17T12:17:00Z">
            <w:r>
              <w:t>.</w:t>
            </w:r>
          </w:ins>
        </w:p>
        <w:p w14:paraId="0DB87691" w14:textId="0D1DA289" w:rsidR="00E30EF8" w:rsidRDefault="00000000">
          <w:pPr>
            <w:pStyle w:val="Prrafodelista"/>
            <w:rPr>
              <w:ins w:id="44" w:author="Juanra Romero" w:date="2022-10-17T12:34:00Z"/>
            </w:rPr>
            <w:pPrChange w:id="45" w:author="Juanra Romero" w:date="2022-10-17T16:53:00Z">
              <w:pPr>
                <w:pStyle w:val="Prrafodelista"/>
                <w:numPr>
                  <w:numId w:val="2"/>
                </w:numPr>
                <w:ind w:hanging="360"/>
              </w:pPr>
            </w:pPrChange>
          </w:pPr>
        </w:p>
        <w:customXmlInsRangeStart w:id="46" w:author="Juanra Romero" w:date="2022-10-17T12:04:00Z"/>
      </w:sdtContent>
    </w:sdt>
    <w:customXmlInsRangeEnd w:id="46"/>
    <w:p w14:paraId="2565867B" w14:textId="2028A46A" w:rsidR="00651557" w:rsidRDefault="00E30EF8" w:rsidP="00F65F2B">
      <w:pPr>
        <w:pStyle w:val="Prrafodelista"/>
        <w:numPr>
          <w:ilvl w:val="0"/>
          <w:numId w:val="2"/>
        </w:numPr>
        <w:rPr>
          <w:ins w:id="47" w:author="Juanra Romero" w:date="2022-10-17T16:54:00Z"/>
        </w:rPr>
      </w:pPr>
      <w:ins w:id="48" w:author="Juanra Romero" w:date="2022-10-17T12:34:00Z">
        <w:r w:rsidRPr="00AD27F0">
          <w:rPr>
            <w:b/>
            <w:bCs/>
            <w:rPrChange w:id="49" w:author="Juanra Romero" w:date="2022-10-17T16:53:00Z">
              <w:rPr/>
            </w:rPrChange>
          </w:rPr>
          <w:t>Tono:</w:t>
        </w:r>
      </w:ins>
      <w:ins w:id="50" w:author="Juanra Romero" w:date="2022-10-17T12:45:00Z">
        <w:r>
          <w:t xml:space="preserve"> </w:t>
        </w:r>
        <w:r w:rsidR="00BF3EA3">
          <w:t>En la página deberá de ser usado un lenguaje específico, orientado a la vulcanología</w:t>
        </w:r>
      </w:ins>
      <w:ins w:id="51" w:author="Juanra Romero" w:date="2022-10-17T12:48:00Z">
        <w:r w:rsidR="00BF3EA3">
          <w:t xml:space="preserve">, con un registro </w:t>
        </w:r>
      </w:ins>
      <w:ins w:id="52" w:author="Juanra Romero" w:date="2022-10-17T12:49:00Z">
        <w:r w:rsidR="00BF3EA3">
          <w:t>formal durante todo el discurso de la página.</w:t>
        </w:r>
      </w:ins>
      <w:ins w:id="53" w:author="Juanra Romero" w:date="2022-10-17T17:22:00Z">
        <w:r w:rsidR="00DB3F94">
          <w:t xml:space="preserve"> </w:t>
        </w:r>
      </w:ins>
    </w:p>
    <w:p w14:paraId="6A3D4F22" w14:textId="77777777" w:rsidR="00AD27F0" w:rsidRDefault="00AD27F0">
      <w:pPr>
        <w:pStyle w:val="Prrafodelista"/>
        <w:rPr>
          <w:ins w:id="54" w:author="Juanra Romero" w:date="2022-10-17T12:59:00Z"/>
        </w:rPr>
        <w:pPrChange w:id="55" w:author="Juanra Romero" w:date="2022-10-17T16:54:00Z">
          <w:pPr>
            <w:pStyle w:val="Prrafodelista"/>
            <w:numPr>
              <w:numId w:val="2"/>
            </w:numPr>
            <w:ind w:hanging="360"/>
          </w:pPr>
        </w:pPrChange>
      </w:pPr>
    </w:p>
    <w:p w14:paraId="3E11059C" w14:textId="77777777" w:rsidR="00AD27F0" w:rsidRDefault="00553778" w:rsidP="00553778">
      <w:pPr>
        <w:pStyle w:val="Prrafodelista"/>
        <w:numPr>
          <w:ilvl w:val="0"/>
          <w:numId w:val="2"/>
        </w:numPr>
        <w:rPr>
          <w:ins w:id="56" w:author="Juanra Romero" w:date="2022-10-17T16:53:00Z"/>
        </w:rPr>
      </w:pPr>
      <w:ins w:id="57" w:author="Juanra Romero" w:date="2022-10-17T12:59:00Z">
        <w:r w:rsidRPr="00AD27F0">
          <w:rPr>
            <w:b/>
            <w:bCs/>
            <w:rPrChange w:id="58" w:author="Juanra Romero" w:date="2022-10-17T16:53:00Z">
              <w:rPr/>
            </w:rPrChange>
          </w:rPr>
          <w:t>Estructura</w:t>
        </w:r>
      </w:ins>
      <w:ins w:id="59" w:author="Juanra Romero" w:date="2022-10-17T13:03:00Z">
        <w:r w:rsidRPr="00AD27F0">
          <w:rPr>
            <w:b/>
            <w:bCs/>
            <w:rPrChange w:id="60" w:author="Juanra Romero" w:date="2022-10-17T16:53:00Z">
              <w:rPr/>
            </w:rPrChange>
          </w:rPr>
          <w:t>:</w:t>
        </w:r>
        <w:r>
          <w:t xml:space="preserve"> La estructura es clara, la página principal estará </w:t>
        </w:r>
      </w:ins>
      <w:ins w:id="61" w:author="Juanra Romero" w:date="2022-10-17T13:04:00Z">
        <w:r>
          <w:t xml:space="preserve">formado por una cabecera </w:t>
        </w:r>
      </w:ins>
    </w:p>
    <w:p w14:paraId="4A8B9CE8" w14:textId="1DE73AD6" w:rsidR="00553778" w:rsidRDefault="00553778" w:rsidP="00AD27F0">
      <w:pPr>
        <w:pStyle w:val="Prrafodelista"/>
        <w:rPr>
          <w:ins w:id="62" w:author="Juanra Romero" w:date="2022-10-17T16:54:00Z"/>
        </w:rPr>
      </w:pPr>
      <w:ins w:id="63" w:author="Juanra Romero" w:date="2022-10-17T13:04:00Z">
        <w:r>
          <w:t>con el nombre de la página, una segunda cabecera con información y etcétera, con luego una cuadricula con cada información que querremos mostrar.</w:t>
        </w:r>
      </w:ins>
      <w:ins w:id="64" w:author="Juanra Romero" w:date="2022-10-17T13:05:00Z">
        <w:r>
          <w:br/>
          <w:t>Al clicar a uno de los cuadrados, llevará a una pagina secundaria donde habrá info</w:t>
        </w:r>
      </w:ins>
      <w:ins w:id="65" w:author="Juanra Romero" w:date="2022-10-17T13:06:00Z">
        <w:r>
          <w:t>rmación sobre lo que se quiera investigar. Tendremos una cabecera con el nombre de la página y luego una subcabecera con el nombre de lo que hemos clicado antes. Con información por el medio</w:t>
        </w:r>
      </w:ins>
      <w:ins w:id="66" w:author="Juanra Romero" w:date="2022-10-17T13:07:00Z">
        <w:r>
          <w:t>.</w:t>
        </w:r>
      </w:ins>
    </w:p>
    <w:p w14:paraId="059AB3CB" w14:textId="77777777" w:rsidR="00AD27F0" w:rsidRDefault="00AD27F0">
      <w:pPr>
        <w:pStyle w:val="Prrafodelista"/>
        <w:rPr>
          <w:ins w:id="67" w:author="Juanra Romero" w:date="2022-10-17T13:07:00Z"/>
        </w:rPr>
        <w:pPrChange w:id="68" w:author="Juanra Romero" w:date="2022-10-17T16:54:00Z">
          <w:pPr>
            <w:pStyle w:val="Prrafodelista"/>
            <w:numPr>
              <w:numId w:val="2"/>
            </w:numPr>
            <w:ind w:hanging="360"/>
          </w:pPr>
        </w:pPrChange>
      </w:pPr>
    </w:p>
    <w:p w14:paraId="0611A44A" w14:textId="751CD517" w:rsidR="00553778" w:rsidRDefault="00553778">
      <w:pPr>
        <w:pStyle w:val="Prrafodelista"/>
        <w:numPr>
          <w:ilvl w:val="0"/>
          <w:numId w:val="2"/>
        </w:numPr>
        <w:rPr>
          <w:ins w:id="69" w:author="Juanra Romero" w:date="2022-10-17T18:16:00Z"/>
          <w:b/>
          <w:bCs/>
        </w:rPr>
      </w:pPr>
      <w:ins w:id="70" w:author="Juanra Romero" w:date="2022-10-17T13:08:00Z">
        <w:r w:rsidRPr="00AD27F0">
          <w:rPr>
            <w:b/>
            <w:bCs/>
            <w:rPrChange w:id="71" w:author="Juanra Romero" w:date="2022-10-17T16:53:00Z">
              <w:rPr/>
            </w:rPrChange>
          </w:rPr>
          <w:t>Contenido:</w:t>
        </w:r>
      </w:ins>
      <w:ins w:id="72" w:author="Juanra Romero" w:date="2022-10-17T16:56:00Z">
        <w:r w:rsidR="00560691">
          <w:rPr>
            <w:b/>
            <w:bCs/>
          </w:rPr>
          <w:t xml:space="preserve"> </w:t>
        </w:r>
        <w:r w:rsidR="00560691" w:rsidRPr="00A26A88">
          <w:rPr>
            <w:rPrChange w:id="73" w:author="Juanra Romero" w:date="2022-10-17T17:05:00Z">
              <w:rPr>
                <w:b/>
                <w:bCs/>
              </w:rPr>
            </w:rPrChange>
          </w:rPr>
          <w:t xml:space="preserve">El contenido como </w:t>
        </w:r>
      </w:ins>
      <w:ins w:id="74" w:author="Juanra Romero" w:date="2022-10-17T16:57:00Z">
        <w:r w:rsidR="00560691" w:rsidRPr="00A26A88">
          <w:rPr>
            <w:rPrChange w:id="75" w:author="Juanra Romero" w:date="2022-10-17T17:05:00Z">
              <w:rPr>
                <w:b/>
                <w:bCs/>
              </w:rPr>
            </w:rPrChange>
          </w:rPr>
          <w:t>bien indicamos en el público objetivo</w:t>
        </w:r>
      </w:ins>
      <w:ins w:id="76" w:author="Juanra Romero" w:date="2022-10-17T17:01:00Z">
        <w:r w:rsidR="00916219" w:rsidRPr="00A26A88">
          <w:rPr>
            <w:rPrChange w:id="77" w:author="Juanra Romero" w:date="2022-10-17T17:05:00Z">
              <w:rPr>
                <w:b/>
                <w:bCs/>
              </w:rPr>
            </w:rPrChange>
          </w:rPr>
          <w:t>, habrá información relacionada con los volcanes,</w:t>
        </w:r>
      </w:ins>
      <w:ins w:id="78" w:author="Juanra Romero" w:date="2022-10-23T14:16:00Z">
        <w:r w:rsidR="002B56BD">
          <w:t xml:space="preserve"> tipos de volcanes, </w:t>
        </w:r>
        <w:proofErr w:type="spellStart"/>
        <w:r w:rsidR="002B56BD">
          <w:t>lahars</w:t>
        </w:r>
        <w:proofErr w:type="spellEnd"/>
        <w:r w:rsidR="002B56BD">
          <w:t>, tipos de erupciones, definiciones técnicas de volcanes, flujos piroclásticos, placas tectónicas, materiales volcánicos</w:t>
        </w:r>
        <w:r w:rsidR="00E56522">
          <w:t>, entre otros.</w:t>
        </w:r>
      </w:ins>
      <w:ins w:id="79" w:author="Juanra Romero" w:date="2022-10-17T17:59:00Z">
        <w:r w:rsidR="00542C21">
          <w:br/>
        </w:r>
      </w:ins>
    </w:p>
    <w:p w14:paraId="46524541" w14:textId="33CA6F22" w:rsidR="00342E30" w:rsidRPr="007E31D0" w:rsidRDefault="006D5ED8">
      <w:pPr>
        <w:pStyle w:val="Prrafodelista"/>
        <w:numPr>
          <w:ilvl w:val="0"/>
          <w:numId w:val="2"/>
        </w:numPr>
        <w:rPr>
          <w:ins w:id="80" w:author="Juanra Romero" w:date="2022-10-17T18:17:00Z"/>
          <w:b/>
          <w:bCs/>
          <w:rPrChange w:id="81" w:author="Juanra Romero" w:date="2022-10-17T18:17:00Z">
            <w:rPr>
              <w:ins w:id="82" w:author="Juanra Romero" w:date="2022-10-17T18:17:00Z"/>
            </w:rPr>
          </w:rPrChange>
        </w:rPr>
      </w:pPr>
      <w:ins w:id="83" w:author="Juanra Romero" w:date="2022-10-17T18:17:00Z">
        <w:r w:rsidRPr="007E31D0">
          <w:rPr>
            <w:b/>
            <w:bCs/>
            <w:noProof/>
          </w:rPr>
          <mc:AlternateContent>
            <mc:Choice Requires="wps">
              <w:drawing>
                <wp:anchor distT="45720" distB="45720" distL="114300" distR="114300" simplePos="0" relativeHeight="251681792" behindDoc="0" locked="0" layoutInCell="1" allowOverlap="1" wp14:anchorId="1CC8C684" wp14:editId="3F8A01E1">
                  <wp:simplePos x="0" y="0"/>
                  <wp:positionH relativeFrom="margin">
                    <wp:posOffset>233045</wp:posOffset>
                  </wp:positionH>
                  <wp:positionV relativeFrom="paragraph">
                    <wp:posOffset>525476</wp:posOffset>
                  </wp:positionV>
                  <wp:extent cx="4921250" cy="1404620"/>
                  <wp:effectExtent l="0" t="0" r="12700" b="12700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2125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4F990" w14:textId="788A71C0" w:rsidR="007E31D0" w:rsidRPr="006D5ED8" w:rsidRDefault="006D5ED8">
                              <w:pPr>
                                <w:jc w:val="center"/>
                                <w:rPr>
                                  <w:rFonts w:ascii="Lora" w:hAnsi="Lora"/>
                                  <w:sz w:val="32"/>
                                  <w:szCs w:val="32"/>
                                  <w:rPrChange w:id="84" w:author="Juanra Romero" w:date="2022-10-17T18:18:00Z">
                                    <w:rPr/>
                                  </w:rPrChange>
                                </w:rPr>
                                <w:pPrChange w:id="85" w:author="Juanra Romero" w:date="2022-10-17T18:18:00Z">
                                  <w:pPr/>
                                </w:pPrChange>
                              </w:pPr>
                              <w:proofErr w:type="spellStart"/>
                              <w:ins w:id="86" w:author="Juanra Romero" w:date="2022-10-17T18:18:00Z"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87" w:author="Juanra Romero" w:date="2022-10-17T18:18:00Z">
                                      <w:rPr/>
                                    </w:rPrChange>
                                  </w:rPr>
                                  <w:t>The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88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89" w:author="Juanra Romero" w:date="2022-10-17T18:18:00Z">
                                      <w:rPr/>
                                    </w:rPrChange>
                                  </w:rPr>
                                  <w:t>quick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0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1" w:author="Juanra Romero" w:date="2022-10-17T18:18:00Z">
                                      <w:rPr/>
                                    </w:rPrChange>
                                  </w:rPr>
                                  <w:t>onyx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2" w:author="Juanra Romero" w:date="2022-10-17T18:18:00Z">
                                      <w:rPr/>
                                    </w:rPrChange>
                                  </w:rPr>
                                  <w:t xml:space="preserve"> goblin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3" w:author="Juanra Romero" w:date="2022-10-17T18:18:00Z">
                                      <w:rPr/>
                                    </w:rPrChange>
                                  </w:rPr>
                                  <w:t>jumps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4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5" w:author="Juanra Romero" w:date="2022-10-17T18:18:00Z">
                                      <w:rPr/>
                                    </w:rPrChange>
                                  </w:rPr>
                                  <w:t>over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6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7" w:author="Juanra Romero" w:date="2022-10-17T18:18:00Z">
                                      <w:rPr/>
                                    </w:rPrChange>
                                  </w:rPr>
                                  <w:t>the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8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99" w:author="Juanra Romero" w:date="2022-10-17T18:18:00Z">
                                      <w:rPr/>
                                    </w:rPrChange>
                                  </w:rPr>
                                  <w:t>lazy</w:t>
                                </w:r>
                                <w:proofErr w:type="spellEnd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0" w:author="Juanra Romero" w:date="2022-10-17T18:18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6D5ED8">
                                  <w:rPr>
                                    <w:rFonts w:ascii="Lora" w:hAnsi="Lora"/>
                                    <w:sz w:val="32"/>
                                    <w:szCs w:val="32"/>
                                    <w:rPrChange w:id="101" w:author="Juanra Romero" w:date="2022-10-17T18:18:00Z">
                                      <w:rPr/>
                                    </w:rPrChange>
                                  </w:rPr>
                                  <w:t>dwarf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CC8C684" id="Cuadro de texto 2" o:spid="_x0000_s1057" type="#_x0000_t202" style="position:absolute;left:0;text-align:left;margin-left:18.35pt;margin-top:41.4pt;width:38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">
                  <v:textbox style="mso-fit-shape-to-text:t">
                    <w:txbxContent>
                      <w:p w14:paraId="0434F990" w14:textId="788A71C0" w:rsidR="007E31D0" w:rsidRPr="006D5ED8" w:rsidRDefault="006D5ED8">
                        <w:pPr>
                          <w:jc w:val="center"/>
                          <w:rPr>
                            <w:rFonts w:ascii="Lora" w:hAnsi="Lora"/>
                            <w:sz w:val="32"/>
                            <w:szCs w:val="32"/>
                            <w:rPrChange w:id="103" w:author="Juanra Romero" w:date="2022-10-17T18:18:00Z">
                              <w:rPr/>
                            </w:rPrChange>
                          </w:rPr>
                          <w:pPrChange w:id="104" w:author="Juanra Romero" w:date="2022-10-17T18:18:00Z">
                            <w:pPr/>
                          </w:pPrChange>
                        </w:pPr>
                        <w:proofErr w:type="spellStart"/>
                        <w:ins w:id="105" w:author="Juanra Romero" w:date="2022-10-17T18:18:00Z"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6" w:author="Juanra Romero" w:date="2022-10-17T18:18:00Z">
                                <w:rPr/>
                              </w:rPrChange>
                            </w:rPr>
                            <w:t>The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7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8" w:author="Juanra Romero" w:date="2022-10-17T18:18:00Z">
                                <w:rPr/>
                              </w:rPrChange>
                            </w:rPr>
                            <w:t>quick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09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0" w:author="Juanra Romero" w:date="2022-10-17T18:18:00Z">
                                <w:rPr/>
                              </w:rPrChange>
                            </w:rPr>
                            <w:t>onyx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1" w:author="Juanra Romero" w:date="2022-10-17T18:18:00Z">
                                <w:rPr/>
                              </w:rPrChange>
                            </w:rPr>
                            <w:t xml:space="preserve"> goblin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2" w:author="Juanra Romero" w:date="2022-10-17T18:18:00Z">
                                <w:rPr/>
                              </w:rPrChange>
                            </w:rPr>
                            <w:t>jumps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3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4" w:author="Juanra Romero" w:date="2022-10-17T18:18:00Z">
                                <w:rPr/>
                              </w:rPrChange>
                            </w:rPr>
                            <w:t>over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5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6" w:author="Juanra Romero" w:date="2022-10-17T18:18:00Z">
                                <w:rPr/>
                              </w:rPrChange>
                            </w:rPr>
                            <w:t>the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7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8" w:author="Juanra Romero" w:date="2022-10-17T18:18:00Z">
                                <w:rPr/>
                              </w:rPrChange>
                            </w:rPr>
                            <w:t>lazy</w:t>
                          </w:r>
                          <w:proofErr w:type="spellEnd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19" w:author="Juanra Romero" w:date="2022-10-17T18:18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6D5ED8">
                            <w:rPr>
                              <w:rFonts w:ascii="Lora" w:hAnsi="Lora"/>
                              <w:sz w:val="32"/>
                              <w:szCs w:val="32"/>
                              <w:rPrChange w:id="120" w:author="Juanra Romero" w:date="2022-10-17T18:18:00Z">
                                <w:rPr/>
                              </w:rPrChange>
                            </w:rPr>
                            <w:t>dwarf</w:t>
                          </w:r>
                        </w:ins>
                        <w:proofErr w:type="spellEnd"/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  <w:ins w:id="102" w:author="Juanra Romero" w:date="2022-10-17T18:16:00Z">
        <w:r w:rsidR="00342E30">
          <w:rPr>
            <w:b/>
            <w:bCs/>
          </w:rPr>
          <w:t xml:space="preserve">Fuente: </w:t>
        </w:r>
        <w:r w:rsidR="00342E30">
          <w:t>Para la fuente voy</w:t>
        </w:r>
      </w:ins>
      <w:ins w:id="103" w:author="Juanra Romero" w:date="2022-10-17T18:17:00Z">
        <w:r w:rsidR="00342E30">
          <w:t xml:space="preserve"> a escoger Lora como principal </w:t>
        </w:r>
        <w:r w:rsidR="007E31D0">
          <w:t>tipo de letra en toda la página web.</w:t>
        </w:r>
      </w:ins>
    </w:p>
    <w:p w14:paraId="5420C3EF" w14:textId="3EE0091D" w:rsidR="007E31D0" w:rsidRPr="006D5ED8" w:rsidRDefault="007E31D0">
      <w:pPr>
        <w:rPr>
          <w:ins w:id="104" w:author="Juanra Romero" w:date="2022-10-17T17:59:00Z"/>
          <w:b/>
          <w:bCs/>
          <w:rPrChange w:id="105" w:author="Juanra Romero" w:date="2022-10-17T18:19:00Z">
            <w:rPr>
              <w:ins w:id="106" w:author="Juanra Romero" w:date="2022-10-17T17:59:00Z"/>
            </w:rPr>
          </w:rPrChange>
        </w:rPr>
        <w:pPrChange w:id="107" w:author="Juanra Romero" w:date="2022-10-17T18:19:00Z">
          <w:pPr>
            <w:pStyle w:val="Prrafodelista"/>
            <w:numPr>
              <w:numId w:val="2"/>
            </w:numPr>
            <w:ind w:hanging="360"/>
          </w:pPr>
        </w:pPrChange>
      </w:pPr>
    </w:p>
    <w:p w14:paraId="249B8904" w14:textId="5550B66B" w:rsidR="00542C21" w:rsidRPr="00AA600F" w:rsidRDefault="006D5ED8">
      <w:pPr>
        <w:pStyle w:val="Prrafodelista"/>
        <w:numPr>
          <w:ilvl w:val="0"/>
          <w:numId w:val="2"/>
        </w:numPr>
        <w:rPr>
          <w:ins w:id="108" w:author="Juanra Romero" w:date="2022-10-17T17:32:00Z"/>
          <w:b/>
          <w:bCs/>
          <w:rPrChange w:id="109" w:author="Juanra Romero" w:date="2022-10-17T17:32:00Z">
            <w:rPr>
              <w:ins w:id="110" w:author="Juanra Romero" w:date="2022-10-17T17:32:00Z"/>
            </w:rPr>
          </w:rPrChange>
        </w:rPr>
      </w:pPr>
      <w:ins w:id="111" w:author="Juanra Romero" w:date="2022-10-17T18:06:00Z">
        <w:r>
          <w:rPr>
            <w:noProof/>
          </w:rPr>
          <w:drawing>
            <wp:anchor distT="0" distB="0" distL="114300" distR="114300" simplePos="0" relativeHeight="251679744" behindDoc="1" locked="0" layoutInCell="1" allowOverlap="1" wp14:anchorId="7C4A2A41" wp14:editId="6CFF6646">
              <wp:simplePos x="0" y="0"/>
              <wp:positionH relativeFrom="margin">
                <wp:posOffset>1018872</wp:posOffset>
              </wp:positionH>
              <wp:positionV relativeFrom="page">
                <wp:posOffset>7354459</wp:posOffset>
              </wp:positionV>
              <wp:extent cx="3670300" cy="2552065"/>
              <wp:effectExtent l="0" t="0" r="6350" b="635"/>
              <wp:wrapSquare wrapText="bothSides"/>
              <wp:docPr id="76" name="Imagen 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7255"/>
                      <a:stretch/>
                    </pic:blipFill>
                    <pic:spPr bwMode="auto">
                      <a:xfrm>
                        <a:off x="0" y="0"/>
                        <a:ext cx="3670300" cy="2552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12" w:author="Juanra Romero" w:date="2022-10-17T18:02:00Z">
        <w:r w:rsidR="00537C3D">
          <w:rPr>
            <w:b/>
            <w:bCs/>
          </w:rPr>
          <w:t xml:space="preserve">Paleta de colores: </w:t>
        </w:r>
        <w:r w:rsidR="00537C3D">
          <w:t>Para los colores que usare en la página, he optado por una paleta de colores que me recuerde a la tierra o que me recuerden a colores terrestres, puesto</w:t>
        </w:r>
      </w:ins>
      <w:ins w:id="113" w:author="Juanra Romero" w:date="2022-10-17T18:06:00Z">
        <w:r w:rsidR="000E4A84">
          <w:t xml:space="preserve"> </w:t>
        </w:r>
      </w:ins>
      <w:ins w:id="114" w:author="Juanra Romero" w:date="2022-10-17T18:02:00Z">
        <w:r w:rsidR="00537C3D">
          <w:t>que la</w:t>
        </w:r>
      </w:ins>
      <w:ins w:id="115" w:author="Juanra Romero" w:date="2022-10-17T18:03:00Z">
        <w:r w:rsidR="00537C3D">
          <w:t xml:space="preserve"> página será relacionada con volcanes</w:t>
        </w:r>
      </w:ins>
      <w:ins w:id="116" w:author="Juanra Romero" w:date="2022-10-17T18:07:00Z">
        <w:r w:rsidR="000E4A84">
          <w:t>.</w:t>
        </w:r>
      </w:ins>
      <w:ins w:id="117" w:author="Juanra Romero" w:date="2022-10-17T18:03:00Z">
        <w:r w:rsidR="00537C3D">
          <w:t xml:space="preserve"> </w:t>
        </w:r>
      </w:ins>
    </w:p>
    <w:p w14:paraId="5E41B3DC" w14:textId="01989625" w:rsidR="00AA600F" w:rsidRDefault="00AA600F" w:rsidP="00AA600F">
      <w:pPr>
        <w:pStyle w:val="Ttulo1"/>
        <w:rPr>
          <w:ins w:id="118" w:author="Juanra Romero" w:date="2022-10-17T17:32:00Z"/>
        </w:rPr>
      </w:pPr>
      <w:bookmarkStart w:id="119" w:name="_Toc120810127"/>
      <w:proofErr w:type="spellStart"/>
      <w:ins w:id="120" w:author="Juanra Romero" w:date="2022-10-17T17:32:00Z">
        <w:r>
          <w:lastRenderedPageBreak/>
          <w:t>WireFrame</w:t>
        </w:r>
        <w:bookmarkEnd w:id="119"/>
        <w:proofErr w:type="spellEnd"/>
      </w:ins>
    </w:p>
    <w:p w14:paraId="2078D42C" w14:textId="57E46189" w:rsidR="0015197E" w:rsidRPr="00AA600F" w:rsidRDefault="00F7747F" w:rsidP="0015197E">
      <w:pPr>
        <w:rPr>
          <w:ins w:id="121" w:author="Juanra Romero" w:date="2022-10-17T17:40:00Z"/>
        </w:rPr>
      </w:pPr>
      <w:ins w:id="122" w:author="Juanra Romero" w:date="2022-11-06T20:0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3536" behindDoc="0" locked="0" layoutInCell="1" allowOverlap="1" wp14:anchorId="61A43D20" wp14:editId="738FE203">
                  <wp:simplePos x="0" y="0"/>
                  <wp:positionH relativeFrom="column">
                    <wp:posOffset>1632382</wp:posOffset>
                  </wp:positionH>
                  <wp:positionV relativeFrom="paragraph">
                    <wp:posOffset>198501</wp:posOffset>
                  </wp:positionV>
                  <wp:extent cx="1586865" cy="240030"/>
                  <wp:effectExtent l="0" t="0" r="0" b="0"/>
                  <wp:wrapSquare wrapText="bothSides"/>
                  <wp:docPr id="5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B066D" w14:textId="116BAC5E" w:rsidR="00F7747F" w:rsidRPr="00F7747F" w:rsidRDefault="00F7747F" w:rsidP="00F7747F">
                              <w:pPr>
                                <w:rPr>
                                  <w:sz w:val="16"/>
                                  <w:szCs w:val="16"/>
                                  <w:rPrChange w:id="123" w:author="Juanra Romero" w:date="2022-11-06T20:01:00Z">
                                    <w:rPr/>
                                  </w:rPrChange>
                                </w:rPr>
                              </w:pPr>
                              <w:ins w:id="124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&lt;h1&gt;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1A43D20" id="_x0000_s1058" type="#_x0000_t202" style="position:absolute;margin-left:128.55pt;margin-top:15.65pt;width:124.95pt;height:18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h3/AEAANQDAAAOAAAAZHJzL2Uyb0RvYy54bWysU9uO2yAQfa/Uf0C8N3ZcJ8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" filled="f" stroked="f">
                  <v:textbox>
                    <w:txbxContent>
                      <w:p w14:paraId="6AFB066D" w14:textId="116BAC5E" w:rsidR="00F7747F" w:rsidRPr="00F7747F" w:rsidRDefault="00F7747F" w:rsidP="00F7747F">
                        <w:pPr>
                          <w:rPr>
                            <w:sz w:val="16"/>
                            <w:szCs w:val="16"/>
                            <w:rPrChange w:id="144" w:author="Juanra Romero" w:date="2022-11-06T20:01:00Z">
                              <w:rPr/>
                            </w:rPrChange>
                          </w:rPr>
                        </w:pPr>
                        <w:ins w:id="145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&lt;h1&gt;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25" w:author="Juanra Romero" w:date="2022-11-06T20:00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1488" behindDoc="0" locked="0" layoutInCell="1" allowOverlap="1" wp14:anchorId="1AAD6A56" wp14:editId="0A6BB121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192405</wp:posOffset>
                  </wp:positionV>
                  <wp:extent cx="1586865" cy="240030"/>
                  <wp:effectExtent l="0" t="0" r="0" b="0"/>
                  <wp:wrapSquare wrapText="bothSides"/>
                  <wp:docPr id="5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99D21" w14:textId="330C78AA" w:rsidR="00F7747F" w:rsidRPr="00F7747F" w:rsidRDefault="00F7747F">
                              <w:pPr>
                                <w:rPr>
                                  <w:sz w:val="16"/>
                                  <w:szCs w:val="16"/>
                                  <w:rPrChange w:id="126" w:author="Juanra Romero" w:date="2022-11-06T20:01:00Z">
                                    <w:rPr/>
                                  </w:rPrChange>
                                </w:rPr>
                              </w:pPr>
                              <w:ins w:id="127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128" w:author="Juanra Romero" w:date="2022-11-06T20:01:00Z">
                                      <w:rPr/>
                                    </w:rPrChange>
                                  </w:rPr>
                                  <w:t>&lt;header&gt; &lt;div class</w:t>
                                </w:r>
                              </w:ins>
                              <w:proofErr w:type="gramStart"/>
                              <w:ins w:id="129" w:author="Juanra Romero" w:date="2022-11-06T20:03:00Z">
                                <w:r w:rsidR="00CB2606" w:rsidRPr="00CB2606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>”cabeza</w:t>
                                </w:r>
                                <w:proofErr w:type="gramEnd"/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>”</w:t>
                                </w:r>
                              </w:ins>
                              <w:ins w:id="130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131" w:author="Juanra Romero" w:date="2022-11-06T20:01:00Z">
                                      <w:rPr/>
                                    </w:rPrChange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AD6A56" id="_x0000_s1059" type="#_x0000_t202" style="position:absolute;margin-left:10.55pt;margin-top:15.15pt;width:124.95pt;height:18.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" filled="f" stroked="f">
                  <v:textbox>
                    <w:txbxContent>
                      <w:p w14:paraId="0CD99D21" w14:textId="330C78AA" w:rsidR="00F7747F" w:rsidRPr="00F7747F" w:rsidRDefault="00F7747F">
                        <w:pPr>
                          <w:rPr>
                            <w:sz w:val="16"/>
                            <w:szCs w:val="16"/>
                            <w:rPrChange w:id="153" w:author="Juanra Romero" w:date="2022-11-06T20:01:00Z">
                              <w:rPr/>
                            </w:rPrChange>
                          </w:rPr>
                        </w:pPr>
                        <w:ins w:id="154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155" w:author="Juanra Romero" w:date="2022-11-06T20:01:00Z">
                                <w:rPr/>
                              </w:rPrChange>
                            </w:rPr>
                            <w:t>&lt;header&gt; &lt;div class</w:t>
                          </w:r>
                        </w:ins>
                        <w:ins w:id="156" w:author="Juanra Romero" w:date="2022-11-06T20:03:00Z">
                          <w:r w:rsidR="00CB2606" w:rsidRPr="00CB2606">
                            <w:rPr>
                              <w:sz w:val="16"/>
                              <w:szCs w:val="16"/>
                            </w:rPr>
                            <w:t>=</w:t>
                          </w:r>
                          <w:r w:rsidR="00CB2606">
                            <w:rPr>
                              <w:sz w:val="16"/>
                              <w:szCs w:val="16"/>
                            </w:rPr>
                            <w:t>”cabeza”</w:t>
                          </w:r>
                        </w:ins>
                        <w:ins w:id="157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158" w:author="Juanra Romero" w:date="2022-11-06T20:01:00Z">
                                <w:rPr/>
                              </w:rPrChange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32" w:author="Juanra Romero" w:date="2022-11-06T19:5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68CBD33E" wp14:editId="1B9FCB85">
                  <wp:simplePos x="0" y="0"/>
                  <wp:positionH relativeFrom="margin">
                    <wp:align>left</wp:align>
                  </wp:positionH>
                  <wp:positionV relativeFrom="paragraph">
                    <wp:posOffset>90449</wp:posOffset>
                  </wp:positionV>
                  <wp:extent cx="5219700" cy="3679546"/>
                  <wp:effectExtent l="0" t="0" r="19050" b="16510"/>
                  <wp:wrapNone/>
                  <wp:docPr id="33" name="Rectángulo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36795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5E3268" id="Rectángulo 33" o:spid="_x0000_s1026" style="position:absolute;margin-left:0;margin-top:7.1pt;width:411pt;height:289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6912" behindDoc="0" locked="0" layoutInCell="1" allowOverlap="1" wp14:anchorId="7B9E7261" wp14:editId="1DD255B4">
                  <wp:simplePos x="0" y="0"/>
                  <wp:positionH relativeFrom="margin">
                    <wp:posOffset>177800</wp:posOffset>
                  </wp:positionH>
                  <wp:positionV relativeFrom="paragraph">
                    <wp:posOffset>185064</wp:posOffset>
                  </wp:positionV>
                  <wp:extent cx="4908500" cy="562407"/>
                  <wp:effectExtent l="0" t="0" r="26035" b="28575"/>
                  <wp:wrapNone/>
                  <wp:docPr id="39" name="Rectángulo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8500" cy="56240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FFA02D0" id="Rectángulo 39" o:spid="_x0000_s1026" style="position:absolute;margin-left:14pt;margin-top:14.55pt;width:386.5pt;height:44.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20E13A0C" w14:textId="26B818FE" w:rsidR="00F7747F" w:rsidRDefault="00F7747F">
      <w:pPr>
        <w:rPr>
          <w:ins w:id="133" w:author="Juanra Romero" w:date="2022-11-06T19:54:00Z"/>
        </w:rPr>
      </w:pPr>
      <w:ins w:id="134" w:author="Juanra Romero" w:date="2022-11-06T20:0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15584" behindDoc="0" locked="0" layoutInCell="1" allowOverlap="1" wp14:anchorId="4765D2DA" wp14:editId="03F14273">
                  <wp:simplePos x="0" y="0"/>
                  <wp:positionH relativeFrom="column">
                    <wp:posOffset>133578</wp:posOffset>
                  </wp:positionH>
                  <wp:positionV relativeFrom="paragraph">
                    <wp:posOffset>200279</wp:posOffset>
                  </wp:positionV>
                  <wp:extent cx="1586865" cy="240030"/>
                  <wp:effectExtent l="0" t="0" r="0" b="0"/>
                  <wp:wrapSquare wrapText="bothSides"/>
                  <wp:docPr id="5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7710F" w14:textId="4F5F6AD3" w:rsidR="00F7747F" w:rsidRPr="00F7747F" w:rsidRDefault="00F7747F" w:rsidP="00F7747F">
                              <w:pPr>
                                <w:rPr>
                                  <w:sz w:val="16"/>
                                  <w:szCs w:val="16"/>
                                  <w:rPrChange w:id="135" w:author="Juanra Romero" w:date="2022-11-06T20:01:00Z">
                                    <w:rPr/>
                                  </w:rPrChange>
                                </w:rPr>
                              </w:pPr>
                              <w:ins w:id="136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&lt;h2&gt;</w:t>
                                </w:r>
                              </w:ins>
                              <w:ins w:id="137" w:author="Juanra Romero" w:date="2022-11-06T20:06:00Z"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 xml:space="preserve"> &lt;h3&gt;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65D2DA" id="_x0000_s1060" type="#_x0000_t202" style="position:absolute;margin-left:10.5pt;margin-top:15.75pt;width:124.95pt;height:18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RA/AEAANQDAAAOAAAAZHJzL2Uyb0RvYy54bWysU9uO2yAQfa/Uf0C8N3bcOM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" filled="f" stroked="f">
                  <v:textbox>
                    <w:txbxContent>
                      <w:p w14:paraId="0DC7710F" w14:textId="4F5F6AD3" w:rsidR="00F7747F" w:rsidRPr="00F7747F" w:rsidRDefault="00F7747F" w:rsidP="00F7747F">
                        <w:pPr>
                          <w:rPr>
                            <w:sz w:val="16"/>
                            <w:szCs w:val="16"/>
                            <w:rPrChange w:id="165" w:author="Juanra Romero" w:date="2022-11-06T20:01:00Z">
                              <w:rPr/>
                            </w:rPrChange>
                          </w:rPr>
                        </w:pPr>
                        <w:ins w:id="166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&lt;h2&gt;</w:t>
                          </w:r>
                        </w:ins>
                        <w:ins w:id="167" w:author="Juanra Romero" w:date="2022-11-06T20:06:00Z">
                          <w:r w:rsidR="00CB2606">
                            <w:rPr>
                              <w:sz w:val="16"/>
                              <w:szCs w:val="16"/>
                            </w:rPr>
                            <w:t xml:space="preserve"> &lt;h3&gt;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38" w:author="Juanra Romero" w:date="2022-11-06T19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327DBE36" wp14:editId="1135C194">
                  <wp:simplePos x="0" y="0"/>
                  <wp:positionH relativeFrom="margin">
                    <wp:posOffset>185395</wp:posOffset>
                  </wp:positionH>
                  <wp:positionV relativeFrom="paragraph">
                    <wp:posOffset>236931</wp:posOffset>
                  </wp:positionV>
                  <wp:extent cx="4901184" cy="167945"/>
                  <wp:effectExtent l="0" t="0" r="13970" b="22860"/>
                  <wp:wrapNone/>
                  <wp:docPr id="40" name="Rectángulo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16794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9637EC" id="Rectángulo 40" o:spid="_x0000_s1026" style="position:absolute;margin-left:14.6pt;margin-top:18.65pt;width:385.9pt;height:13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77DEEEC9" w14:textId="65312D6A" w:rsidR="00F7747F" w:rsidRDefault="00F7747F">
      <w:pPr>
        <w:rPr>
          <w:ins w:id="139" w:author="Juanra Romero" w:date="2022-11-06T19:54:00Z"/>
        </w:rPr>
      </w:pPr>
    </w:p>
    <w:p w14:paraId="66E83815" w14:textId="2AA83977" w:rsidR="00F7747F" w:rsidRDefault="006B55E5">
      <w:pPr>
        <w:rPr>
          <w:ins w:id="140" w:author="Juanra Romero" w:date="2022-11-06T19:54:00Z"/>
        </w:rPr>
      </w:pPr>
      <w:ins w:id="141" w:author="Juanra Romero" w:date="2022-11-07T11:1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2688" behindDoc="0" locked="0" layoutInCell="1" allowOverlap="1" wp14:anchorId="051DDC80" wp14:editId="3428635B">
                  <wp:simplePos x="0" y="0"/>
                  <wp:positionH relativeFrom="margin">
                    <wp:posOffset>254196</wp:posOffset>
                  </wp:positionH>
                  <wp:positionV relativeFrom="paragraph">
                    <wp:posOffset>1563</wp:posOffset>
                  </wp:positionV>
                  <wp:extent cx="4530969" cy="2491154"/>
                  <wp:effectExtent l="0" t="0" r="22225" b="23495"/>
                  <wp:wrapNone/>
                  <wp:docPr id="11" name="Rectángul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530969" cy="2491154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20A0146" id="Rectángulo 11" o:spid="_x0000_s1026" style="position:absolute;margin-left:20pt;margin-top:.1pt;width:356.75pt;height:196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142" w:author="Juanra Romero" w:date="2022-11-07T11:12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64736" behindDoc="0" locked="0" layoutInCell="1" allowOverlap="1" wp14:anchorId="0B73EE7B" wp14:editId="1604E2EE">
                  <wp:simplePos x="0" y="0"/>
                  <wp:positionH relativeFrom="column">
                    <wp:posOffset>425255</wp:posOffset>
                  </wp:positionH>
                  <wp:positionV relativeFrom="paragraph">
                    <wp:posOffset>3175</wp:posOffset>
                  </wp:positionV>
                  <wp:extent cx="1586865" cy="240030"/>
                  <wp:effectExtent l="0" t="0" r="0" b="0"/>
                  <wp:wrapSquare wrapText="bothSides"/>
                  <wp:docPr id="34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E3D02" w14:textId="025F166D" w:rsidR="006B55E5" w:rsidRPr="00F7747F" w:rsidRDefault="006B55E5" w:rsidP="006B55E5">
                              <w:pPr>
                                <w:rPr>
                                  <w:sz w:val="16"/>
                                  <w:szCs w:val="16"/>
                                  <w:rPrChange w:id="143" w:author="Juanra Romero" w:date="2022-11-06T20:01:00Z">
                                    <w:rPr/>
                                  </w:rPrChange>
                                </w:rPr>
                              </w:pPr>
                              <w:ins w:id="144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proofErr w:type="spellStart"/>
                              <w:ins w:id="145" w:author="Juanra Romero" w:date="2022-11-07T11:1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=”</w:t>
                                </w:r>
                              </w:ins>
                              <w:proofErr w:type="spellStart"/>
                              <w:ins w:id="146" w:author="Juanra Romero" w:date="2022-12-01T17:53:00Z">
                                <w:r w:rsidR="003361AA">
                                  <w:rPr>
                                    <w:sz w:val="16"/>
                                    <w:szCs w:val="16"/>
                                  </w:rPr>
                                  <w:t>grid</w:t>
                                </w:r>
                              </w:ins>
                              <w:proofErr w:type="spellEnd"/>
                              <w:proofErr w:type="gramEnd"/>
                              <w:ins w:id="147" w:author="Juanra Romero" w:date="2022-11-07T11:1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</w:t>
                                </w:r>
                              </w:ins>
                              <w:ins w:id="148" w:author="Juanra Romero" w:date="2022-11-06T20:06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B73EE7B" id="_x0000_t202" coordsize="21600,21600" o:spt="202" path="m,l,21600r21600,l21600,xe">
                  <v:stroke joinstyle="miter"/>
                  <v:path gradientshapeok="t" o:connecttype="rect"/>
                </v:shapetype>
                <v:shape id="_x0000_s1061" type="#_x0000_t202" style="position:absolute;margin-left:33.5pt;margin-top:.25pt;width:124.95pt;height:18.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q2/AEAANQDAAAOAAAAZHJzL2Uyb0RvYy54bWysU9uO2yAQfa/Uf0C8N3bcOJu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" filled="f" stroked="f">
                  <v:textbox>
                    <w:txbxContent>
                      <w:p w14:paraId="510E3D02" w14:textId="025F166D" w:rsidR="006B55E5" w:rsidRPr="00F7747F" w:rsidRDefault="006B55E5" w:rsidP="006B55E5">
                        <w:pPr>
                          <w:rPr>
                            <w:sz w:val="16"/>
                            <w:szCs w:val="16"/>
                            <w:rPrChange w:id="149" w:author="Juanra Romero" w:date="2022-11-06T20:01:00Z">
                              <w:rPr/>
                            </w:rPrChange>
                          </w:rPr>
                        </w:pPr>
                        <w:ins w:id="150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proofErr w:type="spellStart"/>
                        <w:ins w:id="151" w:author="Juanra Romero" w:date="2022-11-07T11:12:00Z">
                          <w:r>
                            <w:rPr>
                              <w:sz w:val="16"/>
                              <w:szCs w:val="16"/>
                            </w:rPr>
                            <w:t>div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class</w:t>
                          </w:r>
                          <w:proofErr w:type="spellEnd"/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=”</w:t>
                          </w:r>
                        </w:ins>
                        <w:proofErr w:type="spellStart"/>
                        <w:ins w:id="152" w:author="Juanra Romero" w:date="2022-12-01T17:53:00Z">
                          <w:r w:rsidR="003361AA">
                            <w:rPr>
                              <w:sz w:val="16"/>
                              <w:szCs w:val="16"/>
                            </w:rPr>
                            <w:t>grid</w:t>
                          </w:r>
                        </w:ins>
                        <w:proofErr w:type="spellEnd"/>
                        <w:proofErr w:type="gramEnd"/>
                        <w:ins w:id="153" w:author="Juanra Romero" w:date="2022-11-07T11:12:00Z">
                          <w:r>
                            <w:rPr>
                              <w:sz w:val="16"/>
                              <w:szCs w:val="16"/>
                            </w:rPr>
                            <w:t>”</w:t>
                          </w:r>
                        </w:ins>
                        <w:ins w:id="154" w:author="Juanra Romero" w:date="2022-11-06T20:06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55" w:author="Juanra Romero" w:date="2022-11-06T19:57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78CC7309" wp14:editId="41452ABF">
                  <wp:simplePos x="0" y="0"/>
                  <wp:positionH relativeFrom="margin">
                    <wp:posOffset>2221712</wp:posOffset>
                  </wp:positionH>
                  <wp:positionV relativeFrom="paragraph">
                    <wp:posOffset>44196</wp:posOffset>
                  </wp:positionV>
                  <wp:extent cx="768096" cy="746150"/>
                  <wp:effectExtent l="0" t="0" r="13335" b="15875"/>
                  <wp:wrapNone/>
                  <wp:docPr id="46" name="Rectángulo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10C5E32" id="Rectángulo 46" o:spid="_x0000_s1026" style="position:absolute;margin-left:174.95pt;margin-top:3.5pt;width:60.5pt;height:5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ANQpuH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156" w:author="Juanra Romero" w:date="2022-11-06T19:56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526C7695" wp14:editId="2BBEE43C">
                  <wp:simplePos x="0" y="0"/>
                  <wp:positionH relativeFrom="margin">
                    <wp:posOffset>301905</wp:posOffset>
                  </wp:positionH>
                  <wp:positionV relativeFrom="paragraph">
                    <wp:posOffset>8814</wp:posOffset>
                  </wp:positionV>
                  <wp:extent cx="768096" cy="746150"/>
                  <wp:effectExtent l="0" t="0" r="13335" b="15875"/>
                  <wp:wrapNone/>
                  <wp:docPr id="41" name="Rectángulo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AE43F02" id="Rectángulo 41" o:spid="_x0000_s1026" style="position:absolute;margin-left:23.75pt;margin-top:.7pt;width:60.5pt;height:5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Bsk2dY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157" w:author="Juanra Romero" w:date="2022-11-06T19:57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29F3CB03" wp14:editId="1C32A87F">
                  <wp:simplePos x="0" y="0"/>
                  <wp:positionH relativeFrom="margin">
                    <wp:posOffset>4002100</wp:posOffset>
                  </wp:positionH>
                  <wp:positionV relativeFrom="paragraph">
                    <wp:posOffset>7493</wp:posOffset>
                  </wp:positionV>
                  <wp:extent cx="768096" cy="746150"/>
                  <wp:effectExtent l="0" t="0" r="13335" b="15875"/>
                  <wp:wrapNone/>
                  <wp:docPr id="47" name="Rectángulo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6FE58C0" id="Rectángulo 47" o:spid="_x0000_s1026" style="position:absolute;margin-left:315.15pt;margin-top:.6pt;width:60.5pt;height:58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Cmz53O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7829BCBE" w14:textId="4C8A8C85" w:rsidR="00F7747F" w:rsidRDefault="00F7747F">
      <w:pPr>
        <w:rPr>
          <w:ins w:id="158" w:author="Juanra Romero" w:date="2022-11-06T19:54:00Z"/>
        </w:rPr>
      </w:pPr>
    </w:p>
    <w:p w14:paraId="2F483FE4" w14:textId="73433C04" w:rsidR="00F7747F" w:rsidRDefault="00F7747F">
      <w:pPr>
        <w:rPr>
          <w:ins w:id="159" w:author="Juanra Romero" w:date="2022-11-06T19:54:00Z"/>
        </w:rPr>
      </w:pPr>
    </w:p>
    <w:p w14:paraId="618EA5E1" w14:textId="0B4098C1" w:rsidR="00F7747F" w:rsidRDefault="00F7747F">
      <w:pPr>
        <w:rPr>
          <w:ins w:id="160" w:author="Juanra Romero" w:date="2022-11-06T19:54:00Z"/>
        </w:rPr>
      </w:pPr>
      <w:ins w:id="161" w:author="Juanra Romero" w:date="2022-11-06T19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18158A3F" wp14:editId="4830D69D">
                  <wp:simplePos x="0" y="0"/>
                  <wp:positionH relativeFrom="margin">
                    <wp:posOffset>2243659</wp:posOffset>
                  </wp:positionH>
                  <wp:positionV relativeFrom="paragraph">
                    <wp:posOffset>6985</wp:posOffset>
                  </wp:positionV>
                  <wp:extent cx="768096" cy="746150"/>
                  <wp:effectExtent l="0" t="0" r="13335" b="15875"/>
                  <wp:wrapNone/>
                  <wp:docPr id="45" name="Rectángulo 4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467F08F" id="Rectángulo 45" o:spid="_x0000_s1026" style="position:absolute;margin-left:176.65pt;margin-top:.55pt;width:60.5pt;height:5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11339B94" wp14:editId="61D11CC9">
                  <wp:simplePos x="0" y="0"/>
                  <wp:positionH relativeFrom="margin">
                    <wp:posOffset>3972890</wp:posOffset>
                  </wp:positionH>
                  <wp:positionV relativeFrom="paragraph">
                    <wp:posOffset>6807</wp:posOffset>
                  </wp:positionV>
                  <wp:extent cx="768096" cy="746150"/>
                  <wp:effectExtent l="0" t="0" r="13335" b="15875"/>
                  <wp:wrapNone/>
                  <wp:docPr id="48" name="Rectángulo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21D35B" id="Rectángulo 48" o:spid="_x0000_s1026" style="position:absolute;margin-left:312.85pt;margin-top:.55pt;width:60.5pt;height:5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 wp14:anchorId="7715FE55" wp14:editId="1EC1F6C9">
                  <wp:simplePos x="0" y="0"/>
                  <wp:positionH relativeFrom="margin">
                    <wp:posOffset>300736</wp:posOffset>
                  </wp:positionH>
                  <wp:positionV relativeFrom="paragraph">
                    <wp:posOffset>14224</wp:posOffset>
                  </wp:positionV>
                  <wp:extent cx="768096" cy="746150"/>
                  <wp:effectExtent l="0" t="0" r="13335" b="15875"/>
                  <wp:wrapNone/>
                  <wp:docPr id="43" name="Rectángulo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78A550B" id="Rectángulo 43" o:spid="_x0000_s1026" style="position:absolute;margin-left:23.7pt;margin-top:1.1pt;width:60.5pt;height:5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BkBcp7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32228842" w14:textId="0B362D99" w:rsidR="00F7747F" w:rsidRDefault="00F7747F">
      <w:pPr>
        <w:rPr>
          <w:ins w:id="162" w:author="Juanra Romero" w:date="2022-11-06T19:54:00Z"/>
        </w:rPr>
      </w:pPr>
    </w:p>
    <w:p w14:paraId="5D0B5D3D" w14:textId="09440A5A" w:rsidR="00F7747F" w:rsidRDefault="00F7747F">
      <w:pPr>
        <w:rPr>
          <w:ins w:id="163" w:author="Juanra Romero" w:date="2022-11-06T19:54:00Z"/>
        </w:rPr>
      </w:pPr>
    </w:p>
    <w:p w14:paraId="74EEE463" w14:textId="5AED9699" w:rsidR="00F7747F" w:rsidRDefault="00F7747F">
      <w:pPr>
        <w:rPr>
          <w:ins w:id="164" w:author="Juanra Romero" w:date="2022-11-06T19:54:00Z"/>
        </w:rPr>
      </w:pPr>
      <w:ins w:id="165" w:author="Juanra Romero" w:date="2022-11-06T19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79BF67B1" wp14:editId="67B75873">
                  <wp:simplePos x="0" y="0"/>
                  <wp:positionH relativeFrom="margin">
                    <wp:posOffset>2229028</wp:posOffset>
                  </wp:positionH>
                  <wp:positionV relativeFrom="paragraph">
                    <wp:posOffset>5715</wp:posOffset>
                  </wp:positionV>
                  <wp:extent cx="768096" cy="746150"/>
                  <wp:effectExtent l="0" t="0" r="13335" b="15875"/>
                  <wp:wrapNone/>
                  <wp:docPr id="44" name="Rectángulo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0DB284" id="Rectángulo 44" o:spid="_x0000_s1026" style="position:absolute;margin-left:175.5pt;margin-top:.45pt;width:60.5pt;height:58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BTbWS6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387FA4CC" wp14:editId="1658ED4B">
                  <wp:simplePos x="0" y="0"/>
                  <wp:positionH relativeFrom="margin">
                    <wp:posOffset>4002456</wp:posOffset>
                  </wp:positionH>
                  <wp:positionV relativeFrom="paragraph">
                    <wp:posOffset>5562</wp:posOffset>
                  </wp:positionV>
                  <wp:extent cx="768096" cy="746150"/>
                  <wp:effectExtent l="0" t="0" r="13335" b="15875"/>
                  <wp:wrapNone/>
                  <wp:docPr id="49" name="Rectángulo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DD68A78" id="Rectángulo 49" o:spid="_x0000_s1026" style="position:absolute;margin-left:315.15pt;margin-top:.45pt;width:60.5pt;height:58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675FF012" wp14:editId="6AB99A50">
                  <wp:simplePos x="0" y="0"/>
                  <wp:positionH relativeFrom="margin">
                    <wp:posOffset>300685</wp:posOffset>
                  </wp:positionH>
                  <wp:positionV relativeFrom="paragraph">
                    <wp:posOffset>5487</wp:posOffset>
                  </wp:positionV>
                  <wp:extent cx="768096" cy="746150"/>
                  <wp:effectExtent l="0" t="0" r="13335" b="15875"/>
                  <wp:wrapNone/>
                  <wp:docPr id="42" name="Rectángulo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68096" cy="74615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3B7FCB1" id="Rectángulo 42" o:spid="_x0000_s1026" style="position:absolute;margin-left:23.7pt;margin-top:.45pt;width:60.5pt;height:5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0DCDBDDE" w14:textId="35546273" w:rsidR="00F7747F" w:rsidRDefault="00F7747F">
      <w:pPr>
        <w:rPr>
          <w:ins w:id="166" w:author="Juanra Romero" w:date="2022-11-06T19:54:00Z"/>
        </w:rPr>
      </w:pPr>
    </w:p>
    <w:p w14:paraId="5A37C73B" w14:textId="3A9FD09D" w:rsidR="00F7747F" w:rsidRDefault="00CB2606">
      <w:pPr>
        <w:rPr>
          <w:ins w:id="167" w:author="Juanra Romero" w:date="2022-11-06T19:54:00Z"/>
        </w:rPr>
      </w:pPr>
      <w:ins w:id="168" w:author="Juanra Romero" w:date="2022-11-06T20:09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38112" behindDoc="0" locked="0" layoutInCell="1" allowOverlap="1" wp14:anchorId="4CE09679" wp14:editId="12E04557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400025</wp:posOffset>
                  </wp:positionV>
                  <wp:extent cx="1586865" cy="240030"/>
                  <wp:effectExtent l="0" t="0" r="0" b="0"/>
                  <wp:wrapSquare wrapText="bothSides"/>
                  <wp:docPr id="70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DDFD6" w14:textId="6A790F0A" w:rsidR="00CB2606" w:rsidRPr="00F7747F" w:rsidRDefault="00CB2606" w:rsidP="00CB2606">
                              <w:pPr>
                                <w:rPr>
                                  <w:sz w:val="16"/>
                                  <w:szCs w:val="16"/>
                                  <w:rPrChange w:id="169" w:author="Juanra Romero" w:date="2022-11-06T20:01:00Z">
                                    <w:rPr/>
                                  </w:rPrChange>
                                </w:rPr>
                              </w:pPr>
                              <w:ins w:id="170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171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 class = “</w:t>
                                </w:r>
                              </w:ins>
                              <w:ins w:id="172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trabaja</w:t>
                                </w:r>
                              </w:ins>
                              <w:ins w:id="173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CE09679" id="_x0000_s1062" type="#_x0000_t202" style="position:absolute;margin-left:27.75pt;margin-top:31.5pt;width:124.95pt;height:18.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HG/AEAANQ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" filled="f" stroked="f">
                  <v:textbox>
                    <w:txbxContent>
                      <w:p w14:paraId="2A9DDFD6" w14:textId="6A790F0A" w:rsidR="00CB2606" w:rsidRPr="00F7747F" w:rsidRDefault="00CB2606" w:rsidP="00CB2606">
                        <w:pPr>
                          <w:rPr>
                            <w:sz w:val="16"/>
                            <w:szCs w:val="16"/>
                            <w:rPrChange w:id="200" w:author="Juanra Romero" w:date="2022-11-06T20:01:00Z">
                              <w:rPr/>
                            </w:rPrChange>
                          </w:rPr>
                        </w:pPr>
                        <w:ins w:id="201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202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 class = “</w:t>
                          </w:r>
                        </w:ins>
                        <w:ins w:id="203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trabaja</w:t>
                          </w:r>
                        </w:ins>
                        <w:ins w:id="204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74" w:author="Juanra Romero" w:date="2022-11-06T20:03:00Z">
        <w:r w:rsidR="00F7747F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36064" behindDoc="0" locked="0" layoutInCell="1" allowOverlap="1" wp14:anchorId="3D56FCE0" wp14:editId="4D3002D4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247625</wp:posOffset>
                  </wp:positionV>
                  <wp:extent cx="1586865" cy="240030"/>
                  <wp:effectExtent l="0" t="0" r="0" b="0"/>
                  <wp:wrapSquare wrapText="bothSides"/>
                  <wp:docPr id="69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D6C66" w14:textId="4080223A" w:rsidR="00F7747F" w:rsidRPr="00F7747F" w:rsidRDefault="00F7747F" w:rsidP="00F7747F">
                              <w:pPr>
                                <w:rPr>
                                  <w:sz w:val="16"/>
                                  <w:szCs w:val="16"/>
                                  <w:rPrChange w:id="175" w:author="Juanra Romero" w:date="2022-11-06T20:01:00Z">
                                    <w:rPr/>
                                  </w:rPrChange>
                                </w:rPr>
                              </w:pPr>
                              <w:ins w:id="176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177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footer</w:t>
                                </w:r>
                              </w:ins>
                              <w:ins w:id="178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  <w:ins w:id="179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&lt;div class = </w:t>
                                </w:r>
                                <w:r w:rsidR="00CB2606">
                                  <w:rPr>
                                    <w:sz w:val="16"/>
                                    <w:szCs w:val="16"/>
                                  </w:rPr>
                                  <w:t>“info”&gt;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D56FCE0" id="_x0000_s1063" type="#_x0000_t202" style="position:absolute;margin-left:15.75pt;margin-top:19.5pt;width:124.95pt;height:18.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8w/AEAANQ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" filled="f" stroked="f">
                  <v:textbox>
                    <w:txbxContent>
                      <w:p w14:paraId="093D6C66" w14:textId="4080223A" w:rsidR="00F7747F" w:rsidRPr="00F7747F" w:rsidRDefault="00F7747F" w:rsidP="00F7747F">
                        <w:pPr>
                          <w:rPr>
                            <w:sz w:val="16"/>
                            <w:szCs w:val="16"/>
                            <w:rPrChange w:id="211" w:author="Juanra Romero" w:date="2022-11-06T20:01:00Z">
                              <w:rPr/>
                            </w:rPrChange>
                          </w:rPr>
                        </w:pPr>
                        <w:ins w:id="212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213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footer</w:t>
                          </w:r>
                        </w:ins>
                        <w:ins w:id="214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  <w:ins w:id="21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 xml:space="preserve">&lt;div class = </w:t>
                          </w:r>
                          <w:r w:rsidR="00CB2606">
                            <w:rPr>
                              <w:sz w:val="16"/>
                              <w:szCs w:val="16"/>
                            </w:rPr>
                            <w:t>“info”&gt;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180" w:author="Juanra Romero" w:date="2022-11-06T19:57:00Z">
        <w:r w:rsidR="00F7747F"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3936E84" wp14:editId="5B4E460C">
                  <wp:simplePos x="0" y="0"/>
                  <wp:positionH relativeFrom="margin">
                    <wp:posOffset>200025</wp:posOffset>
                  </wp:positionH>
                  <wp:positionV relativeFrom="paragraph">
                    <wp:posOffset>247625</wp:posOffset>
                  </wp:positionV>
                  <wp:extent cx="4901184" cy="329159"/>
                  <wp:effectExtent l="0" t="0" r="13970" b="13970"/>
                  <wp:wrapNone/>
                  <wp:docPr id="50" name="Rectángulo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32915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D9C4086" id="Rectángulo 50" o:spid="_x0000_s1026" style="position:absolute;margin-left:15.75pt;margin-top:19.5pt;width:385.9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1C3A4CC1" w14:textId="475A7C34" w:rsidR="00F7747F" w:rsidRDefault="00F7747F">
      <w:pPr>
        <w:rPr>
          <w:ins w:id="181" w:author="Juanra Romero" w:date="2022-11-06T19:56:00Z"/>
        </w:rPr>
      </w:pPr>
    </w:p>
    <w:p w14:paraId="0FFFF316" w14:textId="174C2228" w:rsidR="00F7747F" w:rsidRDefault="00F7747F">
      <w:pPr>
        <w:rPr>
          <w:ins w:id="182" w:author="Juanra Romero" w:date="2022-11-06T19:56:00Z"/>
        </w:rPr>
      </w:pPr>
    </w:p>
    <w:p w14:paraId="305EB833" w14:textId="60EF8AF4" w:rsidR="00F7747F" w:rsidRDefault="00F7747F">
      <w:pPr>
        <w:rPr>
          <w:ins w:id="183" w:author="Juanra Romero" w:date="2022-11-06T19:56:00Z"/>
        </w:rPr>
      </w:pPr>
    </w:p>
    <w:p w14:paraId="6E71E0A0" w14:textId="71230F60" w:rsidR="00F7747F" w:rsidRDefault="00CB2606">
      <w:pPr>
        <w:rPr>
          <w:ins w:id="184" w:author="Juanra Romero" w:date="2022-11-06T20:08:00Z"/>
        </w:rPr>
      </w:pPr>
      <w:ins w:id="185" w:author="Juanra Romero" w:date="2022-11-06T20:04:00Z">
        <w:r>
          <w:t xml:space="preserve">El header se compone en un div que </w:t>
        </w:r>
      </w:ins>
      <w:ins w:id="186" w:author="Juanra Romero" w:date="2022-11-06T20:06:00Z">
        <w:r>
          <w:t>esta compuesto de un h1 con el nombre de la página web, “</w:t>
        </w:r>
        <w:proofErr w:type="spellStart"/>
        <w:r>
          <w:t>Vulcanoriosity</w:t>
        </w:r>
        <w:proofErr w:type="spellEnd"/>
        <w:r>
          <w:t>”, luego con un h3 en el que está</w:t>
        </w:r>
      </w:ins>
      <w:ins w:id="187" w:author="Juanra Romero" w:date="2022-11-06T20:07:00Z">
        <w:r>
          <w:t xml:space="preserve"> el correo y el teléfono de contacto de la página y el indicador de clicar para que el usuario sea consciente de qué tiene que hacer en la página. Todos los elementos con </w:t>
        </w:r>
        <w:proofErr w:type="spellStart"/>
        <w:r>
          <w:t>text-align</w:t>
        </w:r>
        <w:proofErr w:type="spellEnd"/>
        <w:r>
          <w:t xml:space="preserve"> = center para que se vea centrado, con el color de letra en blanco y la fuente “Lora” como se ha especificado p</w:t>
        </w:r>
      </w:ins>
      <w:ins w:id="188" w:author="Juanra Romero" w:date="2022-11-06T20:08:00Z">
        <w:r>
          <w:t xml:space="preserve">reviamente. Este patrón lo van a seguir prácticamente todos los </w:t>
        </w:r>
        <w:proofErr w:type="spellStart"/>
        <w:r>
          <w:t>divs</w:t>
        </w:r>
        <w:proofErr w:type="spellEnd"/>
        <w:r>
          <w:t xml:space="preserve"> creados en el archivo Style.CSS</w:t>
        </w:r>
      </w:ins>
    </w:p>
    <w:p w14:paraId="7BE68C9F" w14:textId="48C2C256" w:rsidR="00CB2606" w:rsidRDefault="00CB2606">
      <w:pPr>
        <w:rPr>
          <w:ins w:id="189" w:author="Juanra Romero" w:date="2022-11-06T20:09:00Z"/>
        </w:rPr>
      </w:pPr>
      <w:ins w:id="190" w:author="Juanra Romero" w:date="2022-11-06T20:08:00Z">
        <w:r>
          <w:t xml:space="preserve">Las 9 imágenes que concentran toda la información de la página </w:t>
        </w:r>
      </w:ins>
      <w:ins w:id="191" w:author="Juanra Romero" w:date="2022-11-07T11:48:00Z">
        <w:r w:rsidR="002A73D0">
          <w:t xml:space="preserve">están contenidas en un </w:t>
        </w:r>
        <w:proofErr w:type="spellStart"/>
        <w:r w:rsidR="002A73D0">
          <w:t>div</w:t>
        </w:r>
        <w:proofErr w:type="spellEnd"/>
        <w:r w:rsidR="002A73D0">
          <w:t xml:space="preserve"> que recoge las 9 imágenes para navegar por la interfaz. El </w:t>
        </w:r>
        <w:proofErr w:type="spellStart"/>
        <w:r w:rsidR="002A73D0">
          <w:t>div</w:t>
        </w:r>
        <w:proofErr w:type="spellEnd"/>
        <w:r w:rsidR="002A73D0">
          <w:t xml:space="preserve"> </w:t>
        </w:r>
        <w:proofErr w:type="spellStart"/>
        <w:r w:rsidR="002A73D0">
          <w:t>class</w:t>
        </w:r>
        <w:proofErr w:type="spellEnd"/>
        <w:r w:rsidR="002A73D0">
          <w:t xml:space="preserve"> </w:t>
        </w:r>
        <w:proofErr w:type="gramStart"/>
        <w:r w:rsidR="002A73D0">
          <w:t>=”</w:t>
        </w:r>
      </w:ins>
      <w:proofErr w:type="spellStart"/>
      <w:ins w:id="192" w:author="Juanra Romero" w:date="2022-12-01T17:53:00Z">
        <w:r w:rsidR="003361AA">
          <w:t>grid</w:t>
        </w:r>
      </w:ins>
      <w:proofErr w:type="spellEnd"/>
      <w:proofErr w:type="gramEnd"/>
      <w:ins w:id="193" w:author="Juanra Romero" w:date="2022-11-07T11:48:00Z">
        <w:r w:rsidR="002A73D0">
          <w:t xml:space="preserve">” </w:t>
        </w:r>
      </w:ins>
      <w:ins w:id="194" w:author="Juanra Romero" w:date="2022-11-07T11:49:00Z">
        <w:r w:rsidR="002A73D0">
          <w:t>está</w:t>
        </w:r>
      </w:ins>
      <w:ins w:id="195" w:author="Juanra Romero" w:date="2022-11-07T11:48:00Z">
        <w:r w:rsidR="002A73D0">
          <w:t xml:space="preserve"> diseñado para el diseño responsive</w:t>
        </w:r>
      </w:ins>
      <w:ins w:id="196" w:author="Juanra Romero" w:date="2022-11-07T11:49:00Z">
        <w:r w:rsidR="002A73D0">
          <w:t>, las fotos se irán haciendo pequeñas según el tamaño de la ventana</w:t>
        </w:r>
      </w:ins>
      <w:ins w:id="197" w:author="Juanra Romero" w:date="2022-12-01T17:53:00Z">
        <w:r w:rsidR="003361AA">
          <w:t xml:space="preserve"> dependiendo del tamaño y de los pixeles como se especifica en el archivo Style.css, este </w:t>
        </w:r>
        <w:proofErr w:type="spellStart"/>
        <w:r w:rsidR="003361AA">
          <w:t>grid</w:t>
        </w:r>
        <w:proofErr w:type="spellEnd"/>
        <w:r w:rsidR="003361AA">
          <w:t xml:space="preserve"> tiene u</w:t>
        </w:r>
      </w:ins>
      <w:ins w:id="198" w:author="Juanra Romero" w:date="2022-12-01T17:54:00Z">
        <w:r w:rsidR="003361AA">
          <w:t xml:space="preserve">na posición relative, es un </w:t>
        </w:r>
        <w:proofErr w:type="spellStart"/>
        <w:r w:rsidR="003361AA">
          <w:t>grid</w:t>
        </w:r>
        <w:proofErr w:type="spellEnd"/>
        <w:r w:rsidR="003361AA">
          <w:t xml:space="preserve"> con 3 columnas y 3 filas en el que cuando la resolución de la página baja hasta un punto es un </w:t>
        </w:r>
        <w:proofErr w:type="spellStart"/>
        <w:r w:rsidR="003361AA">
          <w:t>grid</w:t>
        </w:r>
        <w:proofErr w:type="spellEnd"/>
        <w:r w:rsidR="003361AA">
          <w:t xml:space="preserve"> con 2 columnas hasta tener solo 1 columna cuando la resolución es muy baja. </w:t>
        </w:r>
        <w:proofErr w:type="spellStart"/>
        <w:r w:rsidR="003361AA">
          <w:t>Estre</w:t>
        </w:r>
        <w:proofErr w:type="spellEnd"/>
        <w:r w:rsidR="003361AA">
          <w:t xml:space="preserve"> </w:t>
        </w:r>
        <w:proofErr w:type="spellStart"/>
        <w:r w:rsidR="003361AA">
          <w:t>grid</w:t>
        </w:r>
        <w:proofErr w:type="spellEnd"/>
        <w:r w:rsidR="003361AA">
          <w:t xml:space="preserve"> tiene </w:t>
        </w:r>
      </w:ins>
      <w:ins w:id="199" w:author="Juanra Romero" w:date="2022-12-01T17:55:00Z">
        <w:r w:rsidR="003361AA">
          <w:t>una funcionalidad que lo hace peculiar y es que, las imágenes todas tienen un filtro de color gris que no le da color a la imagen, hasta que pasas el cursor por encima y te da una pista de qué es lo que puede hacer esta foto, que es, llevarte a la página donde hay información sobre lo que has pulsado</w:t>
        </w:r>
      </w:ins>
      <w:ins w:id="200" w:author="Juanra Romero" w:date="2022-12-01T17:56:00Z">
        <w:r w:rsidR="003361AA">
          <w:t>.</w:t>
        </w:r>
      </w:ins>
    </w:p>
    <w:p w14:paraId="5BD4B747" w14:textId="5D41EBCE" w:rsidR="00CB2606" w:rsidRDefault="00CB2606">
      <w:pPr>
        <w:rPr>
          <w:ins w:id="201" w:author="Juanra Romero" w:date="2022-11-06T19:56:00Z"/>
        </w:rPr>
      </w:pPr>
      <w:ins w:id="202" w:author="Juanra Romero" w:date="2022-11-06T20:09:00Z">
        <w:r>
          <w:t xml:space="preserve">El footer se basa en 2 </w:t>
        </w:r>
        <w:proofErr w:type="spellStart"/>
        <w:r>
          <w:t>divs</w:t>
        </w:r>
        <w:proofErr w:type="spellEnd"/>
        <w:r>
          <w:t xml:space="preserve"> para diferenciar el @ de la página en</w:t>
        </w:r>
      </w:ins>
      <w:ins w:id="203" w:author="Juanra Romero" w:date="2022-11-06T20:10:00Z">
        <w:r>
          <w:t xml:space="preserve"> todas las redes sociales con el div de trabajar con nosotros para futuras nuevas incorporaciones en el plantel de la página</w:t>
        </w:r>
      </w:ins>
    </w:p>
    <w:p w14:paraId="6218FFA9" w14:textId="51DE8887" w:rsidR="002B56BD" w:rsidRDefault="002B56BD" w:rsidP="0015197E">
      <w:pPr>
        <w:rPr>
          <w:ins w:id="204" w:author="Juanra Romero" w:date="2022-10-23T14:15:00Z"/>
        </w:rPr>
      </w:pPr>
    </w:p>
    <w:p w14:paraId="319419CD" w14:textId="307B392E" w:rsidR="00CB2606" w:rsidRDefault="00CB2606" w:rsidP="002B56BD">
      <w:pPr>
        <w:rPr>
          <w:ins w:id="205" w:author="Juanra Romero" w:date="2022-11-06T20:10:00Z"/>
        </w:rPr>
      </w:pPr>
    </w:p>
    <w:p w14:paraId="547E115C" w14:textId="38F64E14" w:rsidR="00CB2606" w:rsidRDefault="00CB2606" w:rsidP="002B56BD">
      <w:pPr>
        <w:rPr>
          <w:ins w:id="206" w:author="Juanra Romero" w:date="2022-11-06T20:10:00Z"/>
        </w:rPr>
      </w:pPr>
    </w:p>
    <w:p w14:paraId="049D738E" w14:textId="4F454E3B" w:rsidR="00CB2606" w:rsidRDefault="00CB2606" w:rsidP="002B56BD">
      <w:pPr>
        <w:rPr>
          <w:ins w:id="207" w:author="Juanra Romero" w:date="2022-11-06T20:10:00Z"/>
        </w:rPr>
      </w:pPr>
    </w:p>
    <w:p w14:paraId="5E9336FE" w14:textId="3F3F1206" w:rsidR="00CB2606" w:rsidRDefault="00CB2606" w:rsidP="002B56BD">
      <w:pPr>
        <w:rPr>
          <w:ins w:id="208" w:author="Juanra Romero" w:date="2022-11-06T20:10:00Z"/>
        </w:rPr>
      </w:pPr>
    </w:p>
    <w:p w14:paraId="49C1C40A" w14:textId="71FCB9B7" w:rsidR="00CB2606" w:rsidRDefault="00CB2606" w:rsidP="002B56BD">
      <w:pPr>
        <w:rPr>
          <w:ins w:id="209" w:author="Juanra Romero" w:date="2022-11-06T20:10:00Z"/>
        </w:rPr>
      </w:pPr>
    </w:p>
    <w:p w14:paraId="414E648E" w14:textId="42BEDDBD" w:rsidR="00CB2606" w:rsidRDefault="00CB2606" w:rsidP="002B56BD">
      <w:pPr>
        <w:rPr>
          <w:ins w:id="210" w:author="Juanra Romero" w:date="2022-11-06T20:10:00Z"/>
        </w:rPr>
      </w:pPr>
    </w:p>
    <w:p w14:paraId="48FD9174" w14:textId="2DE6FDEA" w:rsidR="00CB2606" w:rsidRDefault="000B4255" w:rsidP="002B56BD">
      <w:pPr>
        <w:rPr>
          <w:ins w:id="211" w:author="Juanra Romero" w:date="2022-11-06T20:10:00Z"/>
        </w:rPr>
      </w:pPr>
      <w:ins w:id="212" w:author="Juanra Romero" w:date="2022-11-06T20:2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4256" behindDoc="0" locked="0" layoutInCell="1" allowOverlap="1" wp14:anchorId="4BD06E86" wp14:editId="766F4724">
                  <wp:simplePos x="0" y="0"/>
                  <wp:positionH relativeFrom="column">
                    <wp:posOffset>104927</wp:posOffset>
                  </wp:positionH>
                  <wp:positionV relativeFrom="paragraph">
                    <wp:posOffset>204800</wp:posOffset>
                  </wp:positionV>
                  <wp:extent cx="1586865" cy="240030"/>
                  <wp:effectExtent l="0" t="0" r="0" b="0"/>
                  <wp:wrapSquare wrapText="bothSides"/>
                  <wp:docPr id="7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97FA5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13" w:author="Juanra Romero" w:date="2022-11-06T20:01:00Z">
                                    <w:rPr/>
                                  </w:rPrChange>
                                </w:rPr>
                              </w:pPr>
                              <w:ins w:id="214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215" w:author="Juanra Romero" w:date="2022-11-06T20:01:00Z">
                                      <w:rPr/>
                                    </w:rPrChange>
                                  </w:rPr>
                                  <w:t>&lt;header&gt; &lt;div class</w:t>
                                </w:r>
                              </w:ins>
                              <w:proofErr w:type="gramStart"/>
                              <w:ins w:id="216" w:author="Juanra Romero" w:date="2022-11-06T20:03:00Z">
                                <w:r w:rsidRPr="00CB2606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”cabeza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”</w:t>
                                </w:r>
                              </w:ins>
                              <w:ins w:id="217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218" w:author="Juanra Romero" w:date="2022-11-06T20:01:00Z">
                                      <w:rPr/>
                                    </w:rPrChange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BD06E86" id="_x0000_s1064" type="#_x0000_t202" style="position:absolute;margin-left:8.25pt;margin-top:16.15pt;width:124.95pt;height:18.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gr/AEAANU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" filled="f" stroked="f">
                  <v:textbox>
                    <w:txbxContent>
                      <w:p w14:paraId="4D997FA5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49" w:author="Juanra Romero" w:date="2022-11-06T20:01:00Z">
                              <w:rPr/>
                            </w:rPrChange>
                          </w:rPr>
                        </w:pPr>
                        <w:ins w:id="250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251" w:author="Juanra Romero" w:date="2022-11-06T20:01:00Z">
                                <w:rPr/>
                              </w:rPrChange>
                            </w:rPr>
                            <w:t>&lt;header&gt; &lt;div class</w:t>
                          </w:r>
                        </w:ins>
                        <w:ins w:id="252" w:author="Juanra Romero" w:date="2022-11-06T20:03:00Z">
                          <w:r w:rsidRPr="00CB2606">
                            <w:rPr>
                              <w:sz w:val="16"/>
                              <w:szCs w:val="16"/>
                            </w:rPr>
                            <w:t>=</w:t>
                          </w:r>
                          <w:r>
                            <w:rPr>
                              <w:sz w:val="16"/>
                              <w:szCs w:val="16"/>
                            </w:rPr>
                            <w:t>”cabeza”</w:t>
                          </w:r>
                        </w:ins>
                        <w:ins w:id="253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254" w:author="Juanra Romero" w:date="2022-11-06T20:01:00Z">
                                <w:rPr/>
                              </w:rPrChange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 wp14:anchorId="2989A050" wp14:editId="1B1E7EBD">
                  <wp:simplePos x="0" y="0"/>
                  <wp:positionH relativeFrom="margin">
                    <wp:posOffset>105079</wp:posOffset>
                  </wp:positionH>
                  <wp:positionV relativeFrom="paragraph">
                    <wp:posOffset>204292</wp:posOffset>
                  </wp:positionV>
                  <wp:extent cx="4908500" cy="562407"/>
                  <wp:effectExtent l="0" t="0" r="26035" b="28575"/>
                  <wp:wrapNone/>
                  <wp:docPr id="72" name="Rectángulo 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8500" cy="56240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C1CC838" id="Rectángulo 72" o:spid="_x0000_s1026" style="position:absolute;margin-left:8.25pt;margin-top:16.1pt;width:386.5pt;height:44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219" w:author="Juanra Romero" w:date="2022-11-06T20:10:00Z">
        <w:r w:rsidR="00CB2606">
          <w:rPr>
            <w:noProof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75E468FD" wp14:editId="79170551">
                  <wp:simplePos x="0" y="0"/>
                  <wp:positionH relativeFrom="margin">
                    <wp:posOffset>-73076</wp:posOffset>
                  </wp:positionH>
                  <wp:positionV relativeFrom="paragraph">
                    <wp:posOffset>122174</wp:posOffset>
                  </wp:positionV>
                  <wp:extent cx="5219700" cy="3679546"/>
                  <wp:effectExtent l="0" t="0" r="19050" b="16510"/>
                  <wp:wrapNone/>
                  <wp:docPr id="71" name="Rectángulo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36795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FFD2592" id="Rectángulo 71" o:spid="_x0000_s1026" style="position:absolute;margin-left:-5.75pt;margin-top:9.6pt;width:411pt;height:289.7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2341D9E5" w14:textId="7CCDCB48" w:rsidR="00CB2606" w:rsidRDefault="000B4255" w:rsidP="002B56BD">
      <w:pPr>
        <w:rPr>
          <w:ins w:id="220" w:author="Juanra Romero" w:date="2022-11-06T20:10:00Z"/>
        </w:rPr>
      </w:pPr>
      <w:ins w:id="221" w:author="Juanra Romero" w:date="2022-11-06T20:2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0400" behindDoc="0" locked="0" layoutInCell="1" allowOverlap="1" wp14:anchorId="54522640" wp14:editId="5AB2F13D">
                  <wp:simplePos x="0" y="0"/>
                  <wp:positionH relativeFrom="margin">
                    <wp:posOffset>105079</wp:posOffset>
                  </wp:positionH>
                  <wp:positionV relativeFrom="paragraph">
                    <wp:posOffset>253060</wp:posOffset>
                  </wp:positionV>
                  <wp:extent cx="4901184" cy="167945"/>
                  <wp:effectExtent l="0" t="0" r="13970" b="22860"/>
                  <wp:wrapNone/>
                  <wp:docPr id="78" name="Rectángulo 7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16794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BD0AC2" id="Rectángulo 78" o:spid="_x0000_s1026" style="position:absolute;margin-left:8.25pt;margin-top:19.95pt;width:385.9pt;height:13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8352" behindDoc="0" locked="0" layoutInCell="1" allowOverlap="1" wp14:anchorId="15E39860" wp14:editId="68853E4F">
                  <wp:simplePos x="0" y="0"/>
                  <wp:positionH relativeFrom="column">
                    <wp:posOffset>81611</wp:posOffset>
                  </wp:positionH>
                  <wp:positionV relativeFrom="paragraph">
                    <wp:posOffset>217424</wp:posOffset>
                  </wp:positionV>
                  <wp:extent cx="1586865" cy="240030"/>
                  <wp:effectExtent l="0" t="0" r="0" b="0"/>
                  <wp:wrapSquare wrapText="bothSides"/>
                  <wp:docPr id="75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91C642" w14:textId="53A316D6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22" w:author="Juanra Romero" w:date="2022-11-06T20:01:00Z">
                                    <w:rPr/>
                                  </w:rPrChange>
                                </w:rPr>
                              </w:pPr>
                              <w:ins w:id="223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&lt;h2&gt;</w:t>
                                </w:r>
                              </w:ins>
                              <w:ins w:id="224" w:author="Juanra Romero" w:date="2022-11-06T20:06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&lt;h3&gt;</w:t>
                                </w:r>
                              </w:ins>
                              <w:ins w:id="225" w:author="Juanra Romero" w:date="2022-11-06T20:21:00Z">
                                <w:r w:rsidRPr="000B425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7FD43C63" wp14:editId="6BCFB9B3">
                                      <wp:extent cx="1395095" cy="53975"/>
                                      <wp:effectExtent l="0" t="0" r="0" b="3175"/>
                                      <wp:docPr id="77" name="Imagen 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95095" cy="53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E39860" id="_x0000_s1065" type="#_x0000_t202" style="position:absolute;margin-left:6.45pt;margin-top:17.1pt;width:124.95pt;height:18.9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" filled="f" stroked="f">
                  <v:textbox>
                    <w:txbxContent>
                      <w:p w14:paraId="1C91C642" w14:textId="53A316D6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62" w:author="Juanra Romero" w:date="2022-11-06T20:01:00Z">
                              <w:rPr/>
                            </w:rPrChange>
                          </w:rPr>
                        </w:pPr>
                        <w:ins w:id="263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&lt;h2&gt;</w:t>
                          </w:r>
                        </w:ins>
                        <w:ins w:id="264" w:author="Juanra Romero" w:date="2022-11-06T20:06:00Z">
                          <w:r>
                            <w:rPr>
                              <w:sz w:val="16"/>
                              <w:szCs w:val="16"/>
                            </w:rPr>
                            <w:t xml:space="preserve"> &lt;h3&gt;</w:t>
                          </w:r>
                        </w:ins>
                        <w:ins w:id="265" w:author="Juanra Romero" w:date="2022-11-06T20:21:00Z">
                          <w:r w:rsidRPr="000B4255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7FD43C63" wp14:editId="6BCFB9B3">
                                <wp:extent cx="1395095" cy="53975"/>
                                <wp:effectExtent l="0" t="0" r="0" b="3175"/>
                                <wp:docPr id="77" name="Imagen 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95095" cy="53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46304" behindDoc="0" locked="0" layoutInCell="1" allowOverlap="1" wp14:anchorId="3F06EF81" wp14:editId="2A54DB96">
                  <wp:simplePos x="0" y="0"/>
                  <wp:positionH relativeFrom="column">
                    <wp:posOffset>1486129</wp:posOffset>
                  </wp:positionH>
                  <wp:positionV relativeFrom="paragraph">
                    <wp:posOffset>12598</wp:posOffset>
                  </wp:positionV>
                  <wp:extent cx="1586865" cy="240030"/>
                  <wp:effectExtent l="0" t="0" r="0" b="0"/>
                  <wp:wrapSquare wrapText="bothSides"/>
                  <wp:docPr id="74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30C78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26" w:author="Juanra Romero" w:date="2022-11-06T20:01:00Z">
                                    <w:rPr/>
                                  </w:rPrChange>
                                </w:rPr>
                              </w:pPr>
                              <w:ins w:id="227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&lt;h1&gt;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F06EF81" id="_x0000_s1066" type="#_x0000_t202" style="position:absolute;margin-left:117pt;margin-top:1pt;width:124.95pt;height:18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" filled="f" stroked="f">
                  <v:textbox>
                    <w:txbxContent>
                      <w:p w14:paraId="35430C78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68" w:author="Juanra Romero" w:date="2022-11-06T20:01:00Z">
                              <w:rPr/>
                            </w:rPrChange>
                          </w:rPr>
                        </w:pPr>
                        <w:ins w:id="269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&lt;h1&gt;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2C02A108" w14:textId="2FEC2467" w:rsidR="00CB2606" w:rsidRDefault="00B135D9" w:rsidP="002B56BD">
      <w:pPr>
        <w:rPr>
          <w:ins w:id="228" w:author="Juanra Romero" w:date="2022-11-06T20:10:00Z"/>
        </w:rPr>
      </w:pPr>
      <w:ins w:id="229" w:author="Juanra Romero" w:date="2022-11-06T20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2448" behindDoc="0" locked="0" layoutInCell="1" allowOverlap="1" wp14:anchorId="0251A5E7" wp14:editId="5CFAC40A">
                  <wp:simplePos x="0" y="0"/>
                  <wp:positionH relativeFrom="margin">
                    <wp:posOffset>697230</wp:posOffset>
                  </wp:positionH>
                  <wp:positionV relativeFrom="paragraph">
                    <wp:posOffset>261290</wp:posOffset>
                  </wp:positionV>
                  <wp:extent cx="3371850" cy="2486660"/>
                  <wp:effectExtent l="0" t="0" r="19050" b="27940"/>
                  <wp:wrapNone/>
                  <wp:docPr id="79" name="Rectángulo 7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71850" cy="248666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804AAD9" id="Rectángulo 79" o:spid="_x0000_s1026" style="position:absolute;margin-left:54.9pt;margin-top:20.55pt;width:265.5pt;height:195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20CB8F26" w14:textId="638CE9A4" w:rsidR="00CB2606" w:rsidRDefault="000B4255" w:rsidP="002B56BD">
      <w:pPr>
        <w:rPr>
          <w:ins w:id="230" w:author="Juanra Romero" w:date="2022-11-06T20:10:00Z"/>
        </w:rPr>
      </w:pPr>
      <w:ins w:id="231" w:author="Juanra Romero" w:date="2022-11-06T20:23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60640" behindDoc="0" locked="0" layoutInCell="1" allowOverlap="1" wp14:anchorId="312A2E29" wp14:editId="113D4582">
                  <wp:simplePos x="0" y="0"/>
                  <wp:positionH relativeFrom="column">
                    <wp:posOffset>697459</wp:posOffset>
                  </wp:positionH>
                  <wp:positionV relativeFrom="paragraph">
                    <wp:posOffset>6553</wp:posOffset>
                  </wp:positionV>
                  <wp:extent cx="1586865" cy="240030"/>
                  <wp:effectExtent l="0" t="0" r="0" b="0"/>
                  <wp:wrapSquare wrapText="bothSides"/>
                  <wp:docPr id="84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DEA6F" w14:textId="5D045DD9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32" w:author="Juanra Romero" w:date="2022-11-06T20:01:00Z">
                                    <w:rPr/>
                                  </w:rPrChange>
                                </w:rPr>
                              </w:pPr>
                              <w:ins w:id="233" w:author="Juanra Romero" w:date="2022-11-06T20:2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body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&gt; </w:t>
                                </w:r>
                              </w:ins>
                              <w:ins w:id="234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proofErr w:type="spellStart"/>
                              <w:ins w:id="235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= “</w:t>
                                </w:r>
                              </w:ins>
                              <w:ins w:id="236" w:author="Juanra Romero" w:date="2022-11-06T20:2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cuerpo</w:t>
                                </w:r>
                              </w:ins>
                              <w:ins w:id="237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12A2E29" id="_x0000_s1067" type="#_x0000_t202" style="position:absolute;margin-left:54.9pt;margin-top:.5pt;width:124.95pt;height:18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" filled="f" stroked="f">
                  <v:textbox>
                    <w:txbxContent>
                      <w:p w14:paraId="2B0DEA6F" w14:textId="5D045DD9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280" w:author="Juanra Romero" w:date="2022-11-06T20:01:00Z">
                              <w:rPr/>
                            </w:rPrChange>
                          </w:rPr>
                        </w:pPr>
                        <w:ins w:id="281" w:author="Juanra Romero" w:date="2022-11-06T20:23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body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&gt; </w:t>
                          </w:r>
                        </w:ins>
                        <w:ins w:id="282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proofErr w:type="spellStart"/>
                        <w:ins w:id="283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class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= “</w:t>
                          </w:r>
                        </w:ins>
                        <w:ins w:id="284" w:author="Juanra Romero" w:date="2022-11-06T20:23:00Z">
                          <w:r>
                            <w:rPr>
                              <w:sz w:val="16"/>
                              <w:szCs w:val="16"/>
                            </w:rPr>
                            <w:t>cuerpo</w:t>
                          </w:r>
                        </w:ins>
                        <w:ins w:id="28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</w:p>
    <w:p w14:paraId="761956BB" w14:textId="1630F03B" w:rsidR="00CB2606" w:rsidRDefault="00CB2606" w:rsidP="002B56BD">
      <w:pPr>
        <w:rPr>
          <w:ins w:id="238" w:author="Juanra Romero" w:date="2022-11-06T20:10:00Z"/>
        </w:rPr>
      </w:pPr>
    </w:p>
    <w:p w14:paraId="2548E69B" w14:textId="1543A3B5" w:rsidR="00CB2606" w:rsidRDefault="00CB2606" w:rsidP="002B56BD">
      <w:pPr>
        <w:rPr>
          <w:ins w:id="239" w:author="Juanra Romero" w:date="2022-11-06T20:10:00Z"/>
        </w:rPr>
      </w:pPr>
    </w:p>
    <w:p w14:paraId="2EB727A0" w14:textId="367032CE" w:rsidR="00CB2606" w:rsidRDefault="00CB2606" w:rsidP="002B56BD">
      <w:pPr>
        <w:rPr>
          <w:ins w:id="240" w:author="Juanra Romero" w:date="2022-11-06T20:10:00Z"/>
        </w:rPr>
      </w:pPr>
    </w:p>
    <w:p w14:paraId="2703A651" w14:textId="31A07910" w:rsidR="00CB2606" w:rsidRDefault="00CB2606" w:rsidP="002B56BD">
      <w:pPr>
        <w:rPr>
          <w:ins w:id="241" w:author="Juanra Romero" w:date="2022-11-06T20:10:00Z"/>
        </w:rPr>
      </w:pPr>
    </w:p>
    <w:p w14:paraId="1DEDE860" w14:textId="74877056" w:rsidR="00CB2606" w:rsidRDefault="00CB2606" w:rsidP="002B56BD">
      <w:pPr>
        <w:rPr>
          <w:ins w:id="242" w:author="Juanra Romero" w:date="2022-11-06T20:10:00Z"/>
        </w:rPr>
      </w:pPr>
    </w:p>
    <w:p w14:paraId="0118B9DE" w14:textId="0EEACA51" w:rsidR="00CB2606" w:rsidRDefault="00CB2606" w:rsidP="002B56BD">
      <w:pPr>
        <w:rPr>
          <w:ins w:id="243" w:author="Juanra Romero" w:date="2022-11-06T20:10:00Z"/>
        </w:rPr>
      </w:pPr>
    </w:p>
    <w:p w14:paraId="0FA3ACC1" w14:textId="18871F5C" w:rsidR="00CB2606" w:rsidRDefault="00CB2606" w:rsidP="002B56BD">
      <w:pPr>
        <w:rPr>
          <w:ins w:id="244" w:author="Juanra Romero" w:date="2022-11-06T20:10:00Z"/>
        </w:rPr>
      </w:pPr>
    </w:p>
    <w:p w14:paraId="0B05016C" w14:textId="1B4BA6B4" w:rsidR="00CB2606" w:rsidRDefault="000B4255" w:rsidP="002B56BD">
      <w:pPr>
        <w:rPr>
          <w:ins w:id="245" w:author="Juanra Romero" w:date="2022-11-06T20:10:00Z"/>
        </w:rPr>
      </w:pPr>
      <w:ins w:id="246" w:author="Juanra Romero" w:date="2022-11-06T20:23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58592" behindDoc="0" locked="0" layoutInCell="1" allowOverlap="1" wp14:anchorId="40470CA0" wp14:editId="00BC29AD">
                  <wp:simplePos x="0" y="0"/>
                  <wp:positionH relativeFrom="column">
                    <wp:posOffset>220751</wp:posOffset>
                  </wp:positionH>
                  <wp:positionV relativeFrom="paragraph">
                    <wp:posOffset>426593</wp:posOffset>
                  </wp:positionV>
                  <wp:extent cx="1586865" cy="240030"/>
                  <wp:effectExtent l="0" t="0" r="0" b="0"/>
                  <wp:wrapSquare wrapText="bothSides"/>
                  <wp:docPr id="8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E64D8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47" w:author="Juanra Romero" w:date="2022-11-06T20:01:00Z">
                                    <w:rPr/>
                                  </w:rPrChange>
                                </w:rPr>
                              </w:pPr>
                              <w:ins w:id="248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249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 class = “</w:t>
                                </w:r>
                              </w:ins>
                              <w:ins w:id="250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trabaja</w:t>
                                </w:r>
                              </w:ins>
                              <w:ins w:id="251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0470CA0" id="_x0000_s1068" type="#_x0000_t202" style="position:absolute;margin-left:17.4pt;margin-top:33.6pt;width:124.95pt;height:18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" filled="f" stroked="f">
                  <v:textbox>
                    <w:txbxContent>
                      <w:p w14:paraId="7ACE64D8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300" w:author="Juanra Romero" w:date="2022-11-06T20:01:00Z">
                              <w:rPr/>
                            </w:rPrChange>
                          </w:rPr>
                        </w:pPr>
                        <w:ins w:id="301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302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 class = “</w:t>
                          </w:r>
                        </w:ins>
                        <w:ins w:id="303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trabaja</w:t>
                          </w:r>
                        </w:ins>
                        <w:ins w:id="304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252" w:author="Juanra Romero" w:date="2022-11-06T20:22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56544" behindDoc="0" locked="0" layoutInCell="1" allowOverlap="1" wp14:anchorId="248D6C75" wp14:editId="608693DA">
                  <wp:simplePos x="0" y="0"/>
                  <wp:positionH relativeFrom="column">
                    <wp:posOffset>68351</wp:posOffset>
                  </wp:positionH>
                  <wp:positionV relativeFrom="paragraph">
                    <wp:posOffset>274193</wp:posOffset>
                  </wp:positionV>
                  <wp:extent cx="1586865" cy="240030"/>
                  <wp:effectExtent l="0" t="0" r="0" b="0"/>
                  <wp:wrapSquare wrapText="bothSides"/>
                  <wp:docPr id="82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FF5D3" w14:textId="77777777" w:rsidR="000B4255" w:rsidRPr="00F7747F" w:rsidRDefault="000B4255" w:rsidP="000B4255">
                              <w:pPr>
                                <w:rPr>
                                  <w:sz w:val="16"/>
                                  <w:szCs w:val="16"/>
                                  <w:rPrChange w:id="253" w:author="Juanra Romero" w:date="2022-11-06T20:01:00Z">
                                    <w:rPr/>
                                  </w:rPrChange>
                                </w:rPr>
                              </w:pPr>
                              <w:ins w:id="254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ins w:id="255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footer</w:t>
                                </w:r>
                              </w:ins>
                              <w:ins w:id="256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  <w:ins w:id="257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&lt;div class = “info”&gt;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48D6C75" id="_x0000_s1069" type="#_x0000_t202" style="position:absolute;margin-left:5.4pt;margin-top:21.6pt;width:124.95pt;height:18.9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46y/AEAANU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" filled="f" stroked="f">
                  <v:textbox>
                    <w:txbxContent>
                      <w:p w14:paraId="20AFF5D3" w14:textId="77777777" w:rsidR="000B4255" w:rsidRPr="00F7747F" w:rsidRDefault="000B4255" w:rsidP="000B4255">
                        <w:pPr>
                          <w:rPr>
                            <w:sz w:val="16"/>
                            <w:szCs w:val="16"/>
                            <w:rPrChange w:id="311" w:author="Juanra Romero" w:date="2022-11-06T20:01:00Z">
                              <w:rPr/>
                            </w:rPrChange>
                          </w:rPr>
                        </w:pPr>
                        <w:ins w:id="312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ins w:id="313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footer</w:t>
                          </w:r>
                        </w:ins>
                        <w:ins w:id="314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  <w:ins w:id="31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&lt;div class = “info”&gt;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4496" behindDoc="0" locked="0" layoutInCell="1" allowOverlap="1" wp14:anchorId="6E70CD4F" wp14:editId="6965FC09">
                  <wp:simplePos x="0" y="0"/>
                  <wp:positionH relativeFrom="margin">
                    <wp:posOffset>66802</wp:posOffset>
                  </wp:positionH>
                  <wp:positionV relativeFrom="paragraph">
                    <wp:posOffset>271729</wp:posOffset>
                  </wp:positionV>
                  <wp:extent cx="4901184" cy="329159"/>
                  <wp:effectExtent l="0" t="0" r="13970" b="13970"/>
                  <wp:wrapNone/>
                  <wp:docPr id="81" name="Rectángulo 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901184" cy="32915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E6F5CF0" id="Rectángulo 81" o:spid="_x0000_s1026" style="position:absolute;margin-left:5.25pt;margin-top:21.4pt;width:385.9pt;height:25.9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p w14:paraId="406535B4" w14:textId="55608A7A" w:rsidR="00CB2606" w:rsidRDefault="00CB2606" w:rsidP="002B56BD">
      <w:pPr>
        <w:rPr>
          <w:ins w:id="258" w:author="Juanra Romero" w:date="2022-11-06T20:10:00Z"/>
        </w:rPr>
      </w:pPr>
    </w:p>
    <w:p w14:paraId="73AD49DA" w14:textId="77777777" w:rsidR="00CB2606" w:rsidRDefault="00CB2606" w:rsidP="002B56BD">
      <w:pPr>
        <w:rPr>
          <w:ins w:id="259" w:author="Juanra Romero" w:date="2022-11-06T20:10:00Z"/>
        </w:rPr>
      </w:pPr>
    </w:p>
    <w:p w14:paraId="732F2E75" w14:textId="610FBB71" w:rsidR="002B56BD" w:rsidRPr="004C34AF" w:rsidRDefault="002B56BD" w:rsidP="002B56BD">
      <w:pPr>
        <w:rPr>
          <w:ins w:id="260" w:author="Juanra Romero" w:date="2022-10-23T14:15:00Z"/>
          <w:u w:val="single"/>
        </w:rPr>
      </w:pPr>
      <w:ins w:id="261" w:author="Juanra Romero" w:date="2022-10-23T14:15:00Z">
        <w:r>
          <w:t xml:space="preserve">Y este de aquí es el </w:t>
        </w:r>
        <w:proofErr w:type="spellStart"/>
        <w:r>
          <w:t>wireframe</w:t>
        </w:r>
        <w:proofErr w:type="spellEnd"/>
        <w:r>
          <w:t xml:space="preserve"> de la página cuando clicas en una de las imágenes, manteniendo los header de la página principal, </w:t>
        </w:r>
      </w:ins>
      <w:ins w:id="262" w:author="Juanra Romero" w:date="2022-11-06T20:23:00Z">
        <w:r w:rsidR="000B4255">
          <w:t xml:space="preserve">en el </w:t>
        </w:r>
        <w:proofErr w:type="spellStart"/>
        <w:r w:rsidR="000B4255">
          <w:t>body</w:t>
        </w:r>
        <w:proofErr w:type="spellEnd"/>
        <w:r w:rsidR="000B4255">
          <w:t xml:space="preserve"> hemos metido un margen en ambos lados de la página para que la información esté mas centrada, </w:t>
        </w:r>
      </w:ins>
      <w:ins w:id="263" w:author="Juanra Romero" w:date="2022-11-06T20:24:00Z">
        <w:r w:rsidR="000B4255">
          <w:t>más</w:t>
        </w:r>
      </w:ins>
      <w:ins w:id="264" w:author="Juanra Romero" w:date="2022-11-06T20:23:00Z">
        <w:r w:rsidR="000B4255">
          <w:t xml:space="preserve"> agradable para el lector y se centre la mirada en el centro, el footer es igual a el </w:t>
        </w:r>
      </w:ins>
      <w:ins w:id="265" w:author="Juanra Romero" w:date="2022-11-06T20:24:00Z">
        <w:r w:rsidR="000B4255">
          <w:t xml:space="preserve">mencionado en el </w:t>
        </w:r>
        <w:proofErr w:type="spellStart"/>
        <w:r w:rsidR="000B4255">
          <w:t>wireframe</w:t>
        </w:r>
        <w:proofErr w:type="spellEnd"/>
        <w:r w:rsidR="000B4255">
          <w:t xml:space="preserve"> anterior, igualmente se sigue cumpliendo con la estructura de la guía de estilos, con la fuente, paleta de colores y demás reglamentarios.</w:t>
        </w:r>
      </w:ins>
      <w:ins w:id="266" w:author="Juanra Romero" w:date="2022-11-07T13:26:00Z">
        <w:r w:rsidR="002F2FE4">
          <w:t xml:space="preserve"> En una de las páginas tenemos una tabla de tipo </w:t>
        </w:r>
        <w:proofErr w:type="spellStart"/>
        <w:r w:rsidR="002F2FE4">
          <w:t>flex</w:t>
        </w:r>
        <w:proofErr w:type="spellEnd"/>
        <w:r w:rsidR="002F2FE4">
          <w:t xml:space="preserve"> para también seguir con el diseño responsive para que cuando la </w:t>
        </w:r>
      </w:ins>
      <w:ins w:id="267" w:author="Juanra Romero" w:date="2022-11-07T13:27:00Z">
        <w:r w:rsidR="002F2FE4">
          <w:t xml:space="preserve">ventana se haga pequeña, la tabla se haga pequeña también. También tenemos un formulario </w:t>
        </w:r>
        <w:proofErr w:type="spellStart"/>
        <w:r w:rsidR="002F2FE4">
          <w:t>flex</w:t>
        </w:r>
        <w:proofErr w:type="spellEnd"/>
        <w:r w:rsidR="002F2FE4">
          <w:t xml:space="preserve"> para seguir la misma estructura, con un nuevo botón de </w:t>
        </w:r>
        <w:proofErr w:type="spellStart"/>
        <w:r w:rsidR="002F2FE4">
          <w:t>submit</w:t>
        </w:r>
        <w:proofErr w:type="spellEnd"/>
        <w:r w:rsidR="002F2FE4">
          <w:t>.</w:t>
        </w:r>
      </w:ins>
    </w:p>
    <w:p w14:paraId="1431AA75" w14:textId="54001170" w:rsidR="002B56BD" w:rsidRDefault="002B56BD" w:rsidP="0015197E">
      <w:pPr>
        <w:rPr>
          <w:ins w:id="268" w:author="Juanra Romero" w:date="2022-12-01T17:56:00Z"/>
        </w:rPr>
      </w:pPr>
    </w:p>
    <w:p w14:paraId="21A9DB71" w14:textId="30B2EE40" w:rsidR="003361AA" w:rsidRDefault="003361AA">
      <w:pPr>
        <w:rPr>
          <w:ins w:id="269" w:author="Juanra Romero" w:date="2022-12-01T17:56:00Z"/>
        </w:rPr>
      </w:pPr>
      <w:ins w:id="270" w:author="Juanra Romero" w:date="2022-12-01T17:56:00Z">
        <w:r>
          <w:br w:type="page"/>
        </w:r>
      </w:ins>
    </w:p>
    <w:p w14:paraId="5B6AE0DE" w14:textId="19A3AC63" w:rsidR="003361AA" w:rsidRDefault="003361AA" w:rsidP="0015197E">
      <w:pPr>
        <w:rPr>
          <w:ins w:id="271" w:author="Juanra Romero" w:date="2022-12-01T17:59:00Z"/>
        </w:rPr>
      </w:pPr>
    </w:p>
    <w:p w14:paraId="37191F97" w14:textId="7F97A198" w:rsidR="003361AA" w:rsidRDefault="003361AA" w:rsidP="0015197E">
      <w:pPr>
        <w:rPr>
          <w:ins w:id="272" w:author="Juanra Romero" w:date="2022-12-01T17:59:00Z"/>
        </w:rPr>
      </w:pPr>
    </w:p>
    <w:p w14:paraId="771F3AAD" w14:textId="0ED37F9E" w:rsidR="003361AA" w:rsidRDefault="003361AA" w:rsidP="003361AA">
      <w:pPr>
        <w:pStyle w:val="Ttulo1"/>
        <w:rPr>
          <w:ins w:id="273" w:author="Juanra Romero" w:date="2022-12-01T17:59:00Z"/>
        </w:rPr>
        <w:pPrChange w:id="274" w:author="Juanra Romero" w:date="2022-12-01T17:59:00Z">
          <w:pPr/>
        </w:pPrChange>
      </w:pPr>
      <w:bookmarkStart w:id="275" w:name="_Toc120810128"/>
      <w:proofErr w:type="spellStart"/>
      <w:ins w:id="276" w:author="Juanra Romero" w:date="2022-12-01T17:59:00Z">
        <w:r>
          <w:t>WireFrime</w:t>
        </w:r>
        <w:proofErr w:type="spellEnd"/>
        <w:r>
          <w:t xml:space="preserve"> Móvil</w:t>
        </w:r>
        <w:bookmarkEnd w:id="275"/>
      </w:ins>
    </w:p>
    <w:p w14:paraId="1BBA1BD5" w14:textId="723A25D0" w:rsidR="003361AA" w:rsidRDefault="003361AA" w:rsidP="0015197E">
      <w:pPr>
        <w:rPr>
          <w:ins w:id="277" w:author="Juanra Romero" w:date="2022-12-01T18:00:00Z"/>
        </w:rPr>
      </w:pPr>
      <w:ins w:id="278" w:author="Juanra Romero" w:date="2022-12-01T17:59:00Z">
        <w:r>
          <w:t xml:space="preserve">Aquí abajo tenemos el </w:t>
        </w:r>
        <w:proofErr w:type="spellStart"/>
        <w:r>
          <w:t>wirefrime</w:t>
        </w:r>
        <w:proofErr w:type="spellEnd"/>
        <w:r>
          <w:t xml:space="preserve"> de la vista Móvil, tenemos solo una variación en el menú principal que no tendr</w:t>
        </w:r>
      </w:ins>
      <w:ins w:id="279" w:author="Juanra Romero" w:date="2022-12-01T18:00:00Z">
        <w:r>
          <w:t xml:space="preserve">á un </w:t>
        </w:r>
        <w:proofErr w:type="spellStart"/>
        <w:r>
          <w:t>grid</w:t>
        </w:r>
        <w:proofErr w:type="spellEnd"/>
        <w:r>
          <w:t xml:space="preserve"> de 3x3 como principal estructura, sino que tendrá un </w:t>
        </w:r>
        <w:proofErr w:type="spellStart"/>
        <w:r>
          <w:t>grid</w:t>
        </w:r>
        <w:proofErr w:type="spellEnd"/>
        <w:r>
          <w:t xml:space="preserve"> de 1 columna para poder ir deslizando con el dedo para llegar a la información que más desees.</w:t>
        </w:r>
      </w:ins>
    </w:p>
    <w:p w14:paraId="3BC99A5E" w14:textId="4220AA71" w:rsidR="003361AA" w:rsidRDefault="003361AA" w:rsidP="0015197E">
      <w:pPr>
        <w:rPr>
          <w:ins w:id="280" w:author="Juanra Romero" w:date="2022-12-01T18:01:00Z"/>
        </w:rPr>
      </w:pPr>
      <w:ins w:id="281" w:author="Juanra Romero" w:date="2022-12-01T18:00:00Z">
        <w:r>
          <w:t>En este caso no tenemos el efecto del filtro gris porque no hay cursor para que de información de l</w:t>
        </w:r>
      </w:ins>
      <w:ins w:id="282" w:author="Juanra Romero" w:date="2022-12-01T18:01:00Z">
        <w:r>
          <w:t xml:space="preserve">o que haría la acción de </w:t>
        </w:r>
        <w:proofErr w:type="spellStart"/>
        <w:r>
          <w:t>clickar</w:t>
        </w:r>
        <w:proofErr w:type="spellEnd"/>
        <w:r>
          <w:t xml:space="preserve"> en esa foto.</w:t>
        </w:r>
      </w:ins>
    </w:p>
    <w:p w14:paraId="7A3792C1" w14:textId="14D523C2" w:rsidR="003361AA" w:rsidRDefault="003361AA" w:rsidP="0015197E">
      <w:pPr>
        <w:rPr>
          <w:ins w:id="283" w:author="Juanra Romero" w:date="2022-12-01T17:59:00Z"/>
        </w:rPr>
      </w:pPr>
      <w:ins w:id="284" w:author="Juanra Romero" w:date="2022-12-01T18:01:00Z">
        <w:r>
          <w:t xml:space="preserve">Para ello tendremos el h1 </w:t>
        </w:r>
        <w:proofErr w:type="spellStart"/>
        <w:r>
          <w:t>sticky</w:t>
        </w:r>
        <w:proofErr w:type="spellEnd"/>
        <w:r>
          <w:t xml:space="preserve"> con el h3 “Clica a tu interés” para poder dar información al usuario sobre lo que hace la página.</w:t>
        </w:r>
      </w:ins>
    </w:p>
    <w:p w14:paraId="199640FC" w14:textId="77777777" w:rsidR="003361AA" w:rsidRDefault="003361AA" w:rsidP="0015197E">
      <w:pPr>
        <w:rPr>
          <w:ins w:id="285" w:author="Juanra Romero" w:date="2022-12-01T17:56:00Z"/>
        </w:rPr>
      </w:pPr>
    </w:p>
    <w:p w14:paraId="0BC909D5" w14:textId="737679F6" w:rsidR="003361AA" w:rsidRPr="00AA600F" w:rsidRDefault="003361AA" w:rsidP="0015197E">
      <w:ins w:id="286" w:author="Juanra Romero" w:date="2022-12-01T17:59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91360" behindDoc="0" locked="0" layoutInCell="1" allowOverlap="1" wp14:anchorId="2331CF20" wp14:editId="48E3C2BC">
                  <wp:simplePos x="0" y="0"/>
                  <wp:positionH relativeFrom="column">
                    <wp:posOffset>150438</wp:posOffset>
                  </wp:positionH>
                  <wp:positionV relativeFrom="paragraph">
                    <wp:posOffset>3388730</wp:posOffset>
                  </wp:positionV>
                  <wp:extent cx="1586865" cy="240030"/>
                  <wp:effectExtent l="0" t="0" r="0" b="0"/>
                  <wp:wrapSquare wrapText="bothSides"/>
                  <wp:docPr id="63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37F37" w14:textId="77777777" w:rsidR="003361AA" w:rsidRPr="00F7747F" w:rsidRDefault="003361AA" w:rsidP="003361AA">
                              <w:pPr>
                                <w:rPr>
                                  <w:sz w:val="16"/>
                                  <w:szCs w:val="16"/>
                                  <w:rPrChange w:id="287" w:author="Juanra Romero" w:date="2022-11-06T20:01:00Z">
                                    <w:rPr/>
                                  </w:rPrChange>
                                </w:rPr>
                              </w:pPr>
                              <w:ins w:id="288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proofErr w:type="spellStart"/>
                              <w:ins w:id="289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= “</w:t>
                                </w:r>
                              </w:ins>
                              <w:ins w:id="290" w:author="Juanra Romero" w:date="2022-11-06T20:09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trabaja</w:t>
                                </w:r>
                              </w:ins>
                              <w:ins w:id="291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331CF20" id="_x0000_s1070" type="#_x0000_t202" style="position:absolute;margin-left:11.85pt;margin-top:266.85pt;width:124.95pt;height:18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Uxz/QEAANU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" filled="f" stroked="f">
                  <v:textbox>
                    <w:txbxContent>
                      <w:p w14:paraId="1FD37F37" w14:textId="77777777" w:rsidR="003361AA" w:rsidRPr="00F7747F" w:rsidRDefault="003361AA" w:rsidP="003361AA">
                        <w:pPr>
                          <w:rPr>
                            <w:sz w:val="16"/>
                            <w:szCs w:val="16"/>
                            <w:rPrChange w:id="292" w:author="Juanra Romero" w:date="2022-11-06T20:01:00Z">
                              <w:rPr/>
                            </w:rPrChange>
                          </w:rPr>
                        </w:pPr>
                        <w:ins w:id="293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proofErr w:type="spellStart"/>
                        <w:ins w:id="294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div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class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= “</w:t>
                          </w:r>
                        </w:ins>
                        <w:ins w:id="295" w:author="Juanra Romero" w:date="2022-11-06T20:09:00Z">
                          <w:r>
                            <w:rPr>
                              <w:sz w:val="16"/>
                              <w:szCs w:val="16"/>
                            </w:rPr>
                            <w:t>trabaja</w:t>
                          </w:r>
                        </w:ins>
                        <w:ins w:id="296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297" w:author="Juanra Romero" w:date="2022-12-01T17:58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89312" behindDoc="0" locked="0" layoutInCell="1" allowOverlap="1" wp14:anchorId="171392F7" wp14:editId="64F9C626">
                  <wp:simplePos x="0" y="0"/>
                  <wp:positionH relativeFrom="column">
                    <wp:posOffset>-1962</wp:posOffset>
                  </wp:positionH>
                  <wp:positionV relativeFrom="paragraph">
                    <wp:posOffset>3236330</wp:posOffset>
                  </wp:positionV>
                  <wp:extent cx="1586865" cy="240030"/>
                  <wp:effectExtent l="0" t="0" r="0" b="0"/>
                  <wp:wrapSquare wrapText="bothSides"/>
                  <wp:docPr id="62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7054F" w14:textId="77777777" w:rsidR="003361AA" w:rsidRPr="00F7747F" w:rsidRDefault="003361AA" w:rsidP="003361AA">
                              <w:pPr>
                                <w:rPr>
                                  <w:sz w:val="16"/>
                                  <w:szCs w:val="16"/>
                                  <w:rPrChange w:id="298" w:author="Juanra Romero" w:date="2022-11-06T20:01:00Z">
                                    <w:rPr/>
                                  </w:rPrChange>
                                </w:rPr>
                              </w:pPr>
                              <w:ins w:id="299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proofErr w:type="spellStart"/>
                              <w:ins w:id="300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footer</w:t>
                                </w:r>
                              </w:ins>
                              <w:proofErr w:type="spellEnd"/>
                              <w:ins w:id="301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  <w:ins w:id="302" w:author="Juanra Romero" w:date="2022-11-06T20:0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div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= “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info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”&gt;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71392F7" id="_x0000_s1071" type="#_x0000_t202" style="position:absolute;margin-left:-.15pt;margin-top:254.85pt;width:124.95pt;height:18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" filled="f" stroked="f">
                  <v:textbox>
                    <w:txbxContent>
                      <w:p w14:paraId="03F7054F" w14:textId="77777777" w:rsidR="003361AA" w:rsidRPr="00F7747F" w:rsidRDefault="003361AA" w:rsidP="003361AA">
                        <w:pPr>
                          <w:rPr>
                            <w:sz w:val="16"/>
                            <w:szCs w:val="16"/>
                            <w:rPrChange w:id="303" w:author="Juanra Romero" w:date="2022-11-06T20:01:00Z">
                              <w:rPr/>
                            </w:rPrChange>
                          </w:rPr>
                        </w:pPr>
                        <w:ins w:id="304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proofErr w:type="spellStart"/>
                        <w:ins w:id="305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footer</w:t>
                          </w:r>
                        </w:ins>
                        <w:proofErr w:type="spellEnd"/>
                        <w:ins w:id="306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  <w:ins w:id="307" w:author="Juanra Romero" w:date="2022-11-06T20:03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div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class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= “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info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”&gt;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87264" behindDoc="0" locked="0" layoutInCell="1" allowOverlap="1" wp14:anchorId="5E557199" wp14:editId="0EF3D985">
                  <wp:simplePos x="0" y="0"/>
                  <wp:positionH relativeFrom="column">
                    <wp:posOffset>1226337</wp:posOffset>
                  </wp:positionH>
                  <wp:positionV relativeFrom="paragraph">
                    <wp:posOffset>1059512</wp:posOffset>
                  </wp:positionV>
                  <wp:extent cx="1586865" cy="240030"/>
                  <wp:effectExtent l="0" t="0" r="0" b="0"/>
                  <wp:wrapSquare wrapText="bothSides"/>
                  <wp:docPr id="61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A5B9A" w14:textId="77777777" w:rsidR="003361AA" w:rsidRPr="00F7747F" w:rsidRDefault="003361AA" w:rsidP="003361AA">
                              <w:pPr>
                                <w:rPr>
                                  <w:sz w:val="16"/>
                                  <w:szCs w:val="16"/>
                                  <w:rPrChange w:id="308" w:author="Juanra Romero" w:date="2022-11-06T20:01:00Z">
                                    <w:rPr/>
                                  </w:rPrChange>
                                </w:rPr>
                              </w:pPr>
                              <w:ins w:id="309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</w:t>
                                </w:r>
                              </w:ins>
                              <w:proofErr w:type="spellStart"/>
                              <w:ins w:id="310" w:author="Juanra Romero" w:date="2022-11-07T11:1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div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class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=”</w:t>
                                </w:r>
                              </w:ins>
                              <w:proofErr w:type="spellStart"/>
                              <w:ins w:id="311" w:author="Juanra Romero" w:date="2022-12-01T17:53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grid</w:t>
                                </w:r>
                              </w:ins>
                              <w:proofErr w:type="spellEnd"/>
                              <w:proofErr w:type="gramEnd"/>
                              <w:ins w:id="312" w:author="Juanra Romero" w:date="2022-11-07T11:12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”</w:t>
                                </w:r>
                              </w:ins>
                              <w:ins w:id="313" w:author="Juanra Romero" w:date="2022-11-06T20:06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E557199" id="_x0000_s1072" type="#_x0000_t202" style="position:absolute;margin-left:96.55pt;margin-top:83.45pt;width:124.95pt;height:18.9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" filled="f" stroked="f">
                  <v:textbox>
                    <w:txbxContent>
                      <w:p w14:paraId="196A5B9A" w14:textId="77777777" w:rsidR="003361AA" w:rsidRPr="00F7747F" w:rsidRDefault="003361AA" w:rsidP="003361AA">
                        <w:pPr>
                          <w:rPr>
                            <w:sz w:val="16"/>
                            <w:szCs w:val="16"/>
                            <w:rPrChange w:id="314" w:author="Juanra Romero" w:date="2022-11-06T20:01:00Z">
                              <w:rPr/>
                            </w:rPrChange>
                          </w:rPr>
                        </w:pPr>
                        <w:ins w:id="315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</w:t>
                          </w:r>
                        </w:ins>
                        <w:proofErr w:type="spellStart"/>
                        <w:ins w:id="316" w:author="Juanra Romero" w:date="2022-11-07T11:12:00Z">
                          <w:r>
                            <w:rPr>
                              <w:sz w:val="16"/>
                              <w:szCs w:val="16"/>
                            </w:rPr>
                            <w:t>div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class</w:t>
                          </w:r>
                          <w:proofErr w:type="spellEnd"/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=”</w:t>
                          </w:r>
                        </w:ins>
                        <w:proofErr w:type="spellStart"/>
                        <w:ins w:id="317" w:author="Juanra Romero" w:date="2022-12-01T17:53:00Z">
                          <w:r>
                            <w:rPr>
                              <w:sz w:val="16"/>
                              <w:szCs w:val="16"/>
                            </w:rPr>
                            <w:t>grid</w:t>
                          </w:r>
                        </w:ins>
                        <w:proofErr w:type="spellEnd"/>
                        <w:proofErr w:type="gramEnd"/>
                        <w:ins w:id="318" w:author="Juanra Romero" w:date="2022-11-07T11:12:00Z">
                          <w:r>
                            <w:rPr>
                              <w:sz w:val="16"/>
                              <w:szCs w:val="16"/>
                            </w:rPr>
                            <w:t>”</w:t>
                          </w:r>
                        </w:ins>
                        <w:ins w:id="319" w:author="Juanra Romero" w:date="2022-11-06T20:06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85216" behindDoc="0" locked="0" layoutInCell="1" allowOverlap="1" wp14:anchorId="2032E7BB" wp14:editId="55F75C0B">
                  <wp:simplePos x="0" y="0"/>
                  <wp:positionH relativeFrom="column">
                    <wp:posOffset>34072</wp:posOffset>
                  </wp:positionH>
                  <wp:positionV relativeFrom="paragraph">
                    <wp:posOffset>659035</wp:posOffset>
                  </wp:positionV>
                  <wp:extent cx="1586865" cy="240030"/>
                  <wp:effectExtent l="0" t="0" r="0" b="0"/>
                  <wp:wrapSquare wrapText="bothSides"/>
                  <wp:docPr id="60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30E02" w14:textId="66D75A36" w:rsidR="003361AA" w:rsidRPr="00F7747F" w:rsidRDefault="003361AA" w:rsidP="003361AA">
                              <w:pPr>
                                <w:rPr>
                                  <w:sz w:val="16"/>
                                  <w:szCs w:val="16"/>
                                  <w:rPrChange w:id="320" w:author="Juanra Romero" w:date="2022-11-06T20:01:00Z">
                                    <w:rPr/>
                                  </w:rPrChange>
                                </w:rPr>
                              </w:pPr>
                              <w:ins w:id="321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</w:t>
                                </w:r>
                              </w:ins>
                              <w:ins w:id="322" w:author="Juanra Romero" w:date="2022-12-01T17:58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ins>
                              <w:ins w:id="323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ins>
                              <w:ins w:id="324" w:author="Juanra Romero" w:date="2022-12-01T17:58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 &lt;h3&gt;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032E7BB" id="_x0000_s1073" type="#_x0000_t202" style="position:absolute;margin-left:2.7pt;margin-top:51.9pt;width:124.95pt;height:18.9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" filled="f" stroked="f">
                  <v:textbox>
                    <w:txbxContent>
                      <w:p w14:paraId="5EC30E02" w14:textId="66D75A36" w:rsidR="003361AA" w:rsidRPr="00F7747F" w:rsidRDefault="003361AA" w:rsidP="003361AA">
                        <w:pPr>
                          <w:rPr>
                            <w:sz w:val="16"/>
                            <w:szCs w:val="16"/>
                            <w:rPrChange w:id="325" w:author="Juanra Romero" w:date="2022-11-06T20:01:00Z">
                              <w:rPr/>
                            </w:rPrChange>
                          </w:rPr>
                        </w:pPr>
                        <w:ins w:id="326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</w:t>
                          </w:r>
                        </w:ins>
                        <w:ins w:id="327" w:author="Juanra Romero" w:date="2022-12-01T17:58:00Z"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</w:ins>
                        <w:ins w:id="328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&gt;</w:t>
                          </w:r>
                        </w:ins>
                        <w:ins w:id="329" w:author="Juanra Romero" w:date="2022-12-01T17:58:00Z">
                          <w:r>
                            <w:rPr>
                              <w:sz w:val="16"/>
                              <w:szCs w:val="16"/>
                            </w:rPr>
                            <w:t xml:space="preserve">   &lt;h3&gt;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ins w:id="330" w:author="Juanra Romero" w:date="2022-12-01T17:57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83168" behindDoc="0" locked="0" layoutInCell="1" allowOverlap="1" wp14:anchorId="05A75331" wp14:editId="0BA47DE1">
                  <wp:simplePos x="0" y="0"/>
                  <wp:positionH relativeFrom="column">
                    <wp:posOffset>1084731</wp:posOffset>
                  </wp:positionH>
                  <wp:positionV relativeFrom="paragraph">
                    <wp:posOffset>235746</wp:posOffset>
                  </wp:positionV>
                  <wp:extent cx="1586865" cy="240030"/>
                  <wp:effectExtent l="0" t="0" r="0" b="0"/>
                  <wp:wrapSquare wrapText="bothSides"/>
                  <wp:docPr id="58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7077ED" w14:textId="77777777" w:rsidR="003361AA" w:rsidRPr="00F7747F" w:rsidRDefault="003361AA" w:rsidP="003361AA">
                              <w:pPr>
                                <w:rPr>
                                  <w:sz w:val="16"/>
                                  <w:szCs w:val="16"/>
                                  <w:rPrChange w:id="331" w:author="Juanra Romero" w:date="2022-11-06T20:01:00Z">
                                    <w:rPr/>
                                  </w:rPrChange>
                                </w:rPr>
                              </w:pPr>
                              <w:ins w:id="332" w:author="Juanra Romero" w:date="2022-11-06T20:01:00Z">
                                <w:r>
                                  <w:rPr>
                                    <w:sz w:val="16"/>
                                    <w:szCs w:val="16"/>
                                  </w:rPr>
                                  <w:t>&lt;h1&gt;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5A75331" id="_x0000_s1074" type="#_x0000_t202" style="position:absolute;margin-left:85.4pt;margin-top:18.55pt;width:124.95pt;height:18.9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" filled="f" stroked="f">
                  <v:textbox>
                    <w:txbxContent>
                      <w:p w14:paraId="0F7077ED" w14:textId="77777777" w:rsidR="003361AA" w:rsidRPr="00F7747F" w:rsidRDefault="003361AA" w:rsidP="003361AA">
                        <w:pPr>
                          <w:rPr>
                            <w:sz w:val="16"/>
                            <w:szCs w:val="16"/>
                            <w:rPrChange w:id="333" w:author="Juanra Romero" w:date="2022-11-06T20:01:00Z">
                              <w:rPr/>
                            </w:rPrChange>
                          </w:rPr>
                        </w:pPr>
                        <w:ins w:id="334" w:author="Juanra Romero" w:date="2022-11-06T20:01:00Z">
                          <w:r>
                            <w:rPr>
                              <w:sz w:val="16"/>
                              <w:szCs w:val="16"/>
                            </w:rPr>
                            <w:t>&lt;h1&gt;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781120" behindDoc="0" locked="0" layoutInCell="1" allowOverlap="1" wp14:anchorId="721752D0" wp14:editId="03D0EBE1">
                  <wp:simplePos x="0" y="0"/>
                  <wp:positionH relativeFrom="column">
                    <wp:posOffset>-1962</wp:posOffset>
                  </wp:positionH>
                  <wp:positionV relativeFrom="paragraph">
                    <wp:posOffset>90521</wp:posOffset>
                  </wp:positionV>
                  <wp:extent cx="1586865" cy="240030"/>
                  <wp:effectExtent l="0" t="0" r="0" b="0"/>
                  <wp:wrapSquare wrapText="bothSides"/>
                  <wp:docPr id="5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686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AC3AF" w14:textId="77777777" w:rsidR="003361AA" w:rsidRPr="00F7747F" w:rsidRDefault="003361AA" w:rsidP="003361AA">
                              <w:pPr>
                                <w:rPr>
                                  <w:sz w:val="16"/>
                                  <w:szCs w:val="16"/>
                                  <w:rPrChange w:id="335" w:author="Juanra Romero" w:date="2022-11-06T20:01:00Z">
                                    <w:rPr/>
                                  </w:rPrChange>
                                </w:rPr>
                              </w:pPr>
                              <w:ins w:id="336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337" w:author="Juanra Romero" w:date="2022-11-06T20:01:00Z">
                                      <w:rPr/>
                                    </w:rPrChange>
                                  </w:rPr>
                                  <w:t>&lt;</w:t>
                                </w:r>
                                <w:proofErr w:type="spellStart"/>
                                <w:r w:rsidRPr="00F7747F">
                                  <w:rPr>
                                    <w:sz w:val="16"/>
                                    <w:szCs w:val="16"/>
                                    <w:rPrChange w:id="338" w:author="Juanra Romero" w:date="2022-11-06T20:01:00Z">
                                      <w:rPr/>
                                    </w:rPrChange>
                                  </w:rPr>
                                  <w:t>header</w:t>
                                </w:r>
                                <w:proofErr w:type="spellEnd"/>
                                <w:r w:rsidRPr="00F7747F">
                                  <w:rPr>
                                    <w:sz w:val="16"/>
                                    <w:szCs w:val="16"/>
                                    <w:rPrChange w:id="339" w:author="Juanra Romero" w:date="2022-11-06T20:01:00Z">
                                      <w:rPr/>
                                    </w:rPrChange>
                                  </w:rPr>
                                  <w:t>&gt; &lt;</w:t>
                                </w:r>
                                <w:proofErr w:type="spellStart"/>
                                <w:r w:rsidRPr="00F7747F">
                                  <w:rPr>
                                    <w:sz w:val="16"/>
                                    <w:szCs w:val="16"/>
                                    <w:rPrChange w:id="340" w:author="Juanra Romero" w:date="2022-11-06T20:01:00Z">
                                      <w:rPr/>
                                    </w:rPrChange>
                                  </w:rPr>
                                  <w:t>div</w:t>
                                </w:r>
                                <w:proofErr w:type="spellEnd"/>
                                <w:r w:rsidRPr="00F7747F">
                                  <w:rPr>
                                    <w:sz w:val="16"/>
                                    <w:szCs w:val="16"/>
                                    <w:rPrChange w:id="341" w:author="Juanra Romero" w:date="2022-11-06T20:01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proofErr w:type="spellStart"/>
                                <w:r w:rsidRPr="00F7747F">
                                  <w:rPr>
                                    <w:sz w:val="16"/>
                                    <w:szCs w:val="16"/>
                                    <w:rPrChange w:id="342" w:author="Juanra Romero" w:date="2022-11-06T20:01:00Z">
                                      <w:rPr/>
                                    </w:rPrChange>
                                  </w:rPr>
                                  <w:t>class</w:t>
                                </w:r>
                              </w:ins>
                              <w:proofErr w:type="spellEnd"/>
                              <w:proofErr w:type="gramStart"/>
                              <w:ins w:id="343" w:author="Juanra Romero" w:date="2022-11-06T20:03:00Z">
                                <w:r w:rsidRPr="00CB2606">
                                  <w:rPr>
                                    <w:sz w:val="16"/>
                                    <w:szCs w:val="16"/>
                                  </w:rPr>
                                  <w:t>=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”cabeza</w:t>
                                </w:r>
                                <w:proofErr w:type="gram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”</w:t>
                                </w:r>
                              </w:ins>
                              <w:ins w:id="344" w:author="Juanra Romero" w:date="2022-11-06T20:00:00Z">
                                <w:r w:rsidRPr="00F7747F">
                                  <w:rPr>
                                    <w:sz w:val="16"/>
                                    <w:szCs w:val="16"/>
                                    <w:rPrChange w:id="345" w:author="Juanra Romero" w:date="2022-11-06T20:01:00Z">
                                      <w:rPr/>
                                    </w:rPrChange>
                                  </w:rPr>
                                  <w:t>&gt;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1752D0" id="_x0000_s1075" type="#_x0000_t202" style="position:absolute;margin-left:-.15pt;margin-top:7.15pt;width:124.95pt;height:18.9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" filled="f" stroked="f">
                  <v:textbox>
                    <w:txbxContent>
                      <w:p w14:paraId="4B5AC3AF" w14:textId="77777777" w:rsidR="003361AA" w:rsidRPr="00F7747F" w:rsidRDefault="003361AA" w:rsidP="003361AA">
                        <w:pPr>
                          <w:rPr>
                            <w:sz w:val="16"/>
                            <w:szCs w:val="16"/>
                            <w:rPrChange w:id="346" w:author="Juanra Romero" w:date="2022-11-06T20:01:00Z">
                              <w:rPr/>
                            </w:rPrChange>
                          </w:rPr>
                        </w:pPr>
                        <w:ins w:id="347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348" w:author="Juanra Romero" w:date="2022-11-06T20:01:00Z">
                                <w:rPr/>
                              </w:rPrChange>
                            </w:rPr>
                            <w:t>&lt;</w:t>
                          </w:r>
                          <w:proofErr w:type="spellStart"/>
                          <w:r w:rsidRPr="00F7747F">
                            <w:rPr>
                              <w:sz w:val="16"/>
                              <w:szCs w:val="16"/>
                              <w:rPrChange w:id="349" w:author="Juanra Romero" w:date="2022-11-06T20:01:00Z">
                                <w:rPr/>
                              </w:rPrChange>
                            </w:rPr>
                            <w:t>header</w:t>
                          </w:r>
                          <w:proofErr w:type="spellEnd"/>
                          <w:r w:rsidRPr="00F7747F">
                            <w:rPr>
                              <w:sz w:val="16"/>
                              <w:szCs w:val="16"/>
                              <w:rPrChange w:id="350" w:author="Juanra Romero" w:date="2022-11-06T20:01:00Z">
                                <w:rPr/>
                              </w:rPrChange>
                            </w:rPr>
                            <w:t>&gt; &lt;</w:t>
                          </w:r>
                          <w:proofErr w:type="spellStart"/>
                          <w:r w:rsidRPr="00F7747F">
                            <w:rPr>
                              <w:sz w:val="16"/>
                              <w:szCs w:val="16"/>
                              <w:rPrChange w:id="351" w:author="Juanra Romero" w:date="2022-11-06T20:01:00Z">
                                <w:rPr/>
                              </w:rPrChange>
                            </w:rPr>
                            <w:t>div</w:t>
                          </w:r>
                          <w:proofErr w:type="spellEnd"/>
                          <w:r w:rsidRPr="00F7747F">
                            <w:rPr>
                              <w:sz w:val="16"/>
                              <w:szCs w:val="16"/>
                              <w:rPrChange w:id="352" w:author="Juanra Romero" w:date="2022-11-06T20:01:00Z">
                                <w:rPr/>
                              </w:rPrChange>
                            </w:rPr>
                            <w:t xml:space="preserve"> </w:t>
                          </w:r>
                          <w:proofErr w:type="spellStart"/>
                          <w:r w:rsidRPr="00F7747F">
                            <w:rPr>
                              <w:sz w:val="16"/>
                              <w:szCs w:val="16"/>
                              <w:rPrChange w:id="353" w:author="Juanra Romero" w:date="2022-11-06T20:01:00Z">
                                <w:rPr/>
                              </w:rPrChange>
                            </w:rPr>
                            <w:t>class</w:t>
                          </w:r>
                        </w:ins>
                        <w:proofErr w:type="spellEnd"/>
                        <w:proofErr w:type="gramStart"/>
                        <w:ins w:id="354" w:author="Juanra Romero" w:date="2022-11-06T20:03:00Z">
                          <w:r w:rsidRPr="00CB2606">
                            <w:rPr>
                              <w:sz w:val="16"/>
                              <w:szCs w:val="16"/>
                            </w:rPr>
                            <w:t>=</w:t>
                          </w:r>
                          <w:r>
                            <w:rPr>
                              <w:sz w:val="16"/>
                              <w:szCs w:val="16"/>
                            </w:rPr>
                            <w:t>”cabeza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>”</w:t>
                          </w:r>
                        </w:ins>
                        <w:ins w:id="355" w:author="Juanra Romero" w:date="2022-11-06T20:00:00Z">
                          <w:r w:rsidRPr="00F7747F">
                            <w:rPr>
                              <w:sz w:val="16"/>
                              <w:szCs w:val="16"/>
                              <w:rPrChange w:id="356" w:author="Juanra Romero" w:date="2022-11-06T20:01:00Z">
                                <w:rPr/>
                              </w:rPrChange>
                            </w:rPr>
                            <w:t>&gt;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9072" behindDoc="0" locked="0" layoutInCell="1" allowOverlap="1" wp14:anchorId="6CB34EFF" wp14:editId="0D826078">
                  <wp:simplePos x="0" y="0"/>
                  <wp:positionH relativeFrom="margin">
                    <wp:posOffset>5088653</wp:posOffset>
                  </wp:positionH>
                  <wp:positionV relativeFrom="paragraph">
                    <wp:posOffset>1079984</wp:posOffset>
                  </wp:positionV>
                  <wp:extent cx="128592" cy="368490"/>
                  <wp:effectExtent l="0" t="0" r="24130" b="12700"/>
                  <wp:wrapNone/>
                  <wp:docPr id="55" name="Rectángulo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8592" cy="36849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EDE15AC" id="Rectángulo 55" o:spid="_x0000_s1026" style="position:absolute;margin-left:400.7pt;margin-top:85.05pt;width:10.15pt;height:29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  <w:ins w:id="357" w:author="Juanra Romero" w:date="2022-12-01T17:5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7024" behindDoc="0" locked="0" layoutInCell="1" allowOverlap="1" wp14:anchorId="32C56C53" wp14:editId="00C6E707">
                  <wp:simplePos x="0" y="0"/>
                  <wp:positionH relativeFrom="margin">
                    <wp:posOffset>5075005</wp:posOffset>
                  </wp:positionH>
                  <wp:positionV relativeFrom="paragraph">
                    <wp:posOffset>882090</wp:posOffset>
                  </wp:positionV>
                  <wp:extent cx="142714" cy="2340591"/>
                  <wp:effectExtent l="0" t="0" r="10160" b="22225"/>
                  <wp:wrapNone/>
                  <wp:docPr id="54" name="Rectángulo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2714" cy="234059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77A3E72" id="Rectángulo 54" o:spid="_x0000_s1026" style="position:absolute;margin-left:399.6pt;margin-top:69.45pt;width:11.25pt;height:184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4976" behindDoc="0" locked="0" layoutInCell="1" allowOverlap="1" wp14:anchorId="48F989FA" wp14:editId="341B59A9">
                  <wp:simplePos x="0" y="0"/>
                  <wp:positionH relativeFrom="margin">
                    <wp:align>left</wp:align>
                  </wp:positionH>
                  <wp:positionV relativeFrom="paragraph">
                    <wp:posOffset>3235998</wp:posOffset>
                  </wp:positionV>
                  <wp:extent cx="5219700" cy="409433"/>
                  <wp:effectExtent l="0" t="0" r="19050" b="10160"/>
                  <wp:wrapNone/>
                  <wp:docPr id="52" name="Rectángulo 5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409433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5B8EE2B" id="Rectángulo 52" o:spid="_x0000_s1026" style="position:absolute;margin-left:0;margin-top:254.8pt;width:411pt;height:32.25pt;z-index:251774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2928" behindDoc="0" locked="0" layoutInCell="1" allowOverlap="1" wp14:anchorId="5F63BFBA" wp14:editId="0A4EAC81">
                  <wp:simplePos x="0" y="0"/>
                  <wp:positionH relativeFrom="margin">
                    <wp:posOffset>1226185</wp:posOffset>
                  </wp:positionH>
                  <wp:positionV relativeFrom="paragraph">
                    <wp:posOffset>1058887</wp:posOffset>
                  </wp:positionV>
                  <wp:extent cx="2674393" cy="1918629"/>
                  <wp:effectExtent l="0" t="0" r="12065" b="24765"/>
                  <wp:wrapNone/>
                  <wp:docPr id="38" name="Rectángulo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674393" cy="1918629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5494C1" id="Rectángulo 38" o:spid="_x0000_s1026" style="position:absolute;margin-left:96.55pt;margin-top:83.4pt;width:210.6pt;height:151.0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8832" behindDoc="0" locked="0" layoutInCell="1" allowOverlap="1" wp14:anchorId="1F2B5077" wp14:editId="7393CEED">
                  <wp:simplePos x="0" y="0"/>
                  <wp:positionH relativeFrom="margin">
                    <wp:align>left</wp:align>
                  </wp:positionH>
                  <wp:positionV relativeFrom="paragraph">
                    <wp:posOffset>90350</wp:posOffset>
                  </wp:positionV>
                  <wp:extent cx="5219700" cy="470847"/>
                  <wp:effectExtent l="0" t="0" r="19050" b="24765"/>
                  <wp:wrapNone/>
                  <wp:docPr id="36" name="Rectángulo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470847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954D51" id="Rectángulo 36" o:spid="_x0000_s1026" style="position:absolute;margin-left:0;margin-top:7.1pt;width:411pt;height:37.05pt;z-index:251768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0880" behindDoc="0" locked="0" layoutInCell="1" allowOverlap="1" wp14:anchorId="21C97E41" wp14:editId="19CFCE25">
                  <wp:simplePos x="0" y="0"/>
                  <wp:positionH relativeFrom="margin">
                    <wp:posOffset>-2171</wp:posOffset>
                  </wp:positionH>
                  <wp:positionV relativeFrom="paragraph">
                    <wp:posOffset>663556</wp:posOffset>
                  </wp:positionV>
                  <wp:extent cx="5219700" cy="211540"/>
                  <wp:effectExtent l="0" t="0" r="19050" b="17145"/>
                  <wp:wrapNone/>
                  <wp:docPr id="37" name="Rectángulo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21154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37862FD" id="Rectángulo 37" o:spid="_x0000_s1026" style="position:absolute;margin-left:-.15pt;margin-top:52.25pt;width:411pt;height:16.65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" fillcolor="black" strokeweight=".5mm">
                  <v:fill opacity="3341f"/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6784" behindDoc="0" locked="0" layoutInCell="1" allowOverlap="1" wp14:anchorId="448CAF94" wp14:editId="643896B5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5219700" cy="3679546"/>
                  <wp:effectExtent l="0" t="0" r="19050" b="16510"/>
                  <wp:wrapNone/>
                  <wp:docPr id="35" name="Rectángulo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19700" cy="367954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898FB5C" id="Rectángulo 35" o:spid="_x0000_s1026" style="position:absolute;margin-left:0;margin-top:0;width:411pt;height:289.75pt;z-index:25176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" fillcolor="black" strokeweight=".5mm">
                  <v:fill opacity="3341f"/>
                  <w10:wrap anchorx="margin"/>
                </v:rect>
              </w:pict>
            </mc:Fallback>
          </mc:AlternateContent>
        </w:r>
      </w:ins>
    </w:p>
    <w:sectPr w:rsidR="003361AA" w:rsidRPr="00AA600F" w:rsidSect="006515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  <w:sectPrChange w:id="358" w:author="Juanra Romero" w:date="2022-10-17T12:04:00Z">
        <w:sectPr w:rsidR="003361AA" w:rsidRPr="00AA600F" w:rsidSect="00651557">
          <w:pgMar w:top="1417" w:right="1701" w:bottom="1417" w:left="1701" w:header="708" w:footer="708" w:gutter="0"/>
          <w:titlePg w:val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AE38" w14:textId="77777777" w:rsidR="0033323A" w:rsidRDefault="0033323A" w:rsidP="0015197E">
      <w:pPr>
        <w:spacing w:after="0" w:line="240" w:lineRule="auto"/>
      </w:pPr>
      <w:r>
        <w:separator/>
      </w:r>
    </w:p>
  </w:endnote>
  <w:endnote w:type="continuationSeparator" w:id="0">
    <w:p w14:paraId="575D1570" w14:textId="77777777" w:rsidR="0033323A" w:rsidRDefault="0033323A" w:rsidP="0015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58544" w14:textId="77777777" w:rsidR="0033323A" w:rsidRDefault="0033323A" w:rsidP="0015197E">
      <w:pPr>
        <w:spacing w:after="0" w:line="240" w:lineRule="auto"/>
      </w:pPr>
      <w:r>
        <w:separator/>
      </w:r>
    </w:p>
  </w:footnote>
  <w:footnote w:type="continuationSeparator" w:id="0">
    <w:p w14:paraId="566E91D2" w14:textId="77777777" w:rsidR="0033323A" w:rsidRDefault="0033323A" w:rsidP="00151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57E9F"/>
    <w:multiLevelType w:val="hybridMultilevel"/>
    <w:tmpl w:val="00F04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5781F"/>
    <w:multiLevelType w:val="hybridMultilevel"/>
    <w:tmpl w:val="FF003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17004">
    <w:abstractNumId w:val="1"/>
  </w:num>
  <w:num w:numId="2" w16cid:durableId="17790581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ra Romero">
    <w15:presenceInfo w15:providerId="Windows Live" w15:userId="223fa03a8696d4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57"/>
    <w:rsid w:val="0009541D"/>
    <w:rsid w:val="000A3F8A"/>
    <w:rsid w:val="000B4255"/>
    <w:rsid w:val="000E4A84"/>
    <w:rsid w:val="00127483"/>
    <w:rsid w:val="00133B74"/>
    <w:rsid w:val="0015197E"/>
    <w:rsid w:val="00196FA7"/>
    <w:rsid w:val="002307D5"/>
    <w:rsid w:val="00251F56"/>
    <w:rsid w:val="002A73D0"/>
    <w:rsid w:val="002B56BD"/>
    <w:rsid w:val="002F2FE4"/>
    <w:rsid w:val="0033323A"/>
    <w:rsid w:val="003361AA"/>
    <w:rsid w:val="00342E30"/>
    <w:rsid w:val="00420D9B"/>
    <w:rsid w:val="00537C3D"/>
    <w:rsid w:val="00542C21"/>
    <w:rsid w:val="00553778"/>
    <w:rsid w:val="00560691"/>
    <w:rsid w:val="005D2797"/>
    <w:rsid w:val="00651557"/>
    <w:rsid w:val="0069379F"/>
    <w:rsid w:val="006B55E5"/>
    <w:rsid w:val="006D5ED8"/>
    <w:rsid w:val="00750053"/>
    <w:rsid w:val="00751AC0"/>
    <w:rsid w:val="007E31D0"/>
    <w:rsid w:val="00916219"/>
    <w:rsid w:val="00967D43"/>
    <w:rsid w:val="00971CF7"/>
    <w:rsid w:val="00A26A88"/>
    <w:rsid w:val="00A66A12"/>
    <w:rsid w:val="00A738BD"/>
    <w:rsid w:val="00A875CB"/>
    <w:rsid w:val="00AA600F"/>
    <w:rsid w:val="00AD27F0"/>
    <w:rsid w:val="00B135D9"/>
    <w:rsid w:val="00BF3EA3"/>
    <w:rsid w:val="00C17E0B"/>
    <w:rsid w:val="00CB2606"/>
    <w:rsid w:val="00D32CF1"/>
    <w:rsid w:val="00DB3F94"/>
    <w:rsid w:val="00DC032E"/>
    <w:rsid w:val="00E30EF8"/>
    <w:rsid w:val="00E56522"/>
    <w:rsid w:val="00F65F2B"/>
    <w:rsid w:val="00F7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E3E1"/>
  <w15:docId w15:val="{5CB2708A-0BEC-4FA9-AF6E-D8ABB8C2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651557"/>
    <w:pPr>
      <w:spacing w:after="0" w:line="240" w:lineRule="auto"/>
    </w:pPr>
  </w:style>
  <w:style w:type="paragraph" w:styleId="Sinespaciado">
    <w:name w:val="No Spacing"/>
    <w:link w:val="SinespaciadoCar"/>
    <w:uiPriority w:val="1"/>
    <w:qFormat/>
    <w:rsid w:val="0065155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155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65F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00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0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005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97E"/>
  </w:style>
  <w:style w:type="paragraph" w:styleId="Piedepgina">
    <w:name w:val="footer"/>
    <w:basedOn w:val="Normal"/>
    <w:link w:val="PiedepginaCar"/>
    <w:uiPriority w:val="99"/>
    <w:unhideWhenUsed/>
    <w:rsid w:val="00151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02DE8-049C-46D6-AFD4-0B416D68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Vulcanoriosity</dc:subject>
  <dc:creator>Juanra Romero</dc:creator>
  <cp:keywords/>
  <dc:description/>
  <cp:lastModifiedBy>Juanra Romero</cp:lastModifiedBy>
  <cp:revision>5</cp:revision>
  <dcterms:created xsi:type="dcterms:W3CDTF">2022-10-21T11:46:00Z</dcterms:created>
  <dcterms:modified xsi:type="dcterms:W3CDTF">2022-12-01T17:01:00Z</dcterms:modified>
</cp:coreProperties>
</file>