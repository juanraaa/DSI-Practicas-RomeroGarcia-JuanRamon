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customXmlInsRangeStart w:id="0" w:author="Juanra Romero" w:date="2022-10-17T12:04:00Z"/>
    <w:sdt>
      <w:sdtPr>
        <w:rPr>
          <w:rFonts w:eastAsiaTheme="minorHAnsi"/>
          <w:lang w:eastAsia="en-US"/>
        </w:rPr>
        <w:id w:val="1016573976"/>
        <w:docPartObj>
          <w:docPartGallery w:val="Cover Pages"/>
          <w:docPartUnique/>
        </w:docPartObj>
      </w:sdtPr>
      <w:sdtContent>
        <w:customXmlInsRangeEnd w:id="0"/>
        <w:p w14:paraId="3CA1F9DF" w14:textId="053A07D8" w:rsidR="00651557" w:rsidRPr="00F65F2B" w:rsidRDefault="00651557">
          <w:pPr>
            <w:pStyle w:val="Sinespaciado"/>
            <w:rPr>
              <w:ins w:id="1" w:author="Juanra Romero" w:date="2022-10-17T12:04:00Z"/>
            </w:rPr>
          </w:pPr>
          <w:ins w:id="2" w:author="Juanra Romero" w:date="2022-10-17T12:04:00Z">
            <w:r w:rsidRPr="00F65F2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2CFBB1D6" wp14:editId="225D00D0">
                      <wp:simplePos x="0" y="0"/>
                      <mc:AlternateContent>
                        <mc:Choice Requires="wp14">
                          <wp:positionH relativeFrom="page">
                            <wp14:pctPosHOffset>4000</wp14:pctPosHOffset>
                          </wp:positionH>
                        </mc:Choice>
                        <mc:Fallback>
                          <wp:positionH relativeFrom="page">
                            <wp:posOffset>302260</wp:posOffset>
                          </wp:positionH>
                        </mc:Fallback>
                      </mc:AlternateContent>
                      <wp:positionV relativeFrom="page">
                        <wp:align>center</wp:align>
                      </wp:positionV>
                      <wp:extent cx="2194560" cy="9125712"/>
                      <wp:effectExtent l="0" t="0" r="6985" b="7620"/>
                      <wp:wrapNone/>
                      <wp:docPr id="2" name="Grupo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94560" cy="9125712"/>
                                <a:chOff x="0" y="0"/>
                                <a:chExt cx="2194560" cy="9125712"/>
                              </a:xfrm>
                            </wpg:grpSpPr>
                            <wps:wsp>
                              <wps:cNvPr id="3" name="Rectángulo 3"/>
                              <wps:cNvSpPr/>
                              <wps:spPr>
                                <a:xfrm>
                                  <a:off x="0" y="0"/>
                                  <a:ext cx="194535" cy="91257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Pentágono 4"/>
                              <wps:cNvSpPr/>
                              <wps:spPr>
                                <a:xfrm>
                                  <a:off x="0" y="1466850"/>
                                  <a:ext cx="2194560" cy="552055"/>
                                </a:xfrm>
                                <a:prstGeom prst="homePlate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Fecha"/>
                                      <w:tag w:val=""/>
                                      <w:id w:val="-650599894"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 w:fullDate="2022-10-10T00:00:00Z">
                                        <w:dateFormat w:val="d-M-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14:paraId="62514130" w14:textId="5DE33DA8" w:rsidR="00651557" w:rsidRDefault="00651557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ins w:id="3" w:author="Juanra Romero" w:date="2022-10-17T12:04:00Z"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10-10-2022</w:t>
                                          </w:r>
                                        </w:ins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="horz" wrap="square" lIns="91440" tIns="0" rIns="18288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" name="Grupo 5"/>
                              <wpg:cNvGrpSpPr/>
                              <wpg:grpSpPr>
                                <a:xfrm>
                                  <a:off x="76200" y="4210050"/>
                                  <a:ext cx="2057400" cy="4910328"/>
                                  <a:chOff x="80645" y="4211812"/>
                                  <a:chExt cx="1306273" cy="3121026"/>
                                </a:xfrm>
                              </wpg:grpSpPr>
                              <wpg:grpSp>
                                <wpg:cNvPr id="6" name="Grupo 6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41062" y="4211812"/>
                                    <a:ext cx="1047750" cy="3121026"/>
                                    <a:chOff x="141062" y="4211812"/>
                                    <a:chExt cx="1047750" cy="3121026"/>
                                  </a:xfrm>
                                </wpg:grpSpPr>
                                <wps:wsp>
                                  <wps:cNvPr id="20" name="Forma libre 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9662" y="6216825"/>
                                      <a:ext cx="193675" cy="698500"/>
                                    </a:xfrm>
                                    <a:custGeom>
                                      <a:avLst/>
                                      <a:gdLst>
                                        <a:gd name="T0" fmla="*/ 0 w 122"/>
                                        <a:gd name="T1" fmla="*/ 0 h 440"/>
                                        <a:gd name="T2" fmla="*/ 39 w 122"/>
                                        <a:gd name="T3" fmla="*/ 152 h 440"/>
                                        <a:gd name="T4" fmla="*/ 84 w 122"/>
                                        <a:gd name="T5" fmla="*/ 304 h 440"/>
                                        <a:gd name="T6" fmla="*/ 122 w 122"/>
                                        <a:gd name="T7" fmla="*/ 417 h 440"/>
                                        <a:gd name="T8" fmla="*/ 122 w 122"/>
                                        <a:gd name="T9" fmla="*/ 440 h 440"/>
                                        <a:gd name="T10" fmla="*/ 76 w 122"/>
                                        <a:gd name="T11" fmla="*/ 306 h 440"/>
                                        <a:gd name="T12" fmla="*/ 39 w 122"/>
                                        <a:gd name="T13" fmla="*/ 180 h 440"/>
                                        <a:gd name="T14" fmla="*/ 6 w 122"/>
                                        <a:gd name="T15" fmla="*/ 53 h 440"/>
                                        <a:gd name="T16" fmla="*/ 0 w 122"/>
                                        <a:gd name="T17" fmla="*/ 0 h 44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122" h="440">
                                          <a:moveTo>
                                            <a:pt x="0" y="0"/>
                                          </a:moveTo>
                                          <a:lnTo>
                                            <a:pt x="39" y="152"/>
                                          </a:lnTo>
                                          <a:lnTo>
                                            <a:pt x="84" y="304"/>
                                          </a:lnTo>
                                          <a:lnTo>
                                            <a:pt x="122" y="417"/>
                                          </a:lnTo>
                                          <a:lnTo>
                                            <a:pt x="122" y="440"/>
                                          </a:lnTo>
                                          <a:lnTo>
                                            <a:pt x="76" y="306"/>
                                          </a:lnTo>
                                          <a:lnTo>
                                            <a:pt x="39" y="180"/>
                                          </a:lnTo>
                                          <a:lnTo>
                                            <a:pt x="6" y="53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1" name="Forma libre 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72862" y="6905800"/>
                                      <a:ext cx="184150" cy="427038"/>
                                    </a:xfrm>
                                    <a:custGeom>
                                      <a:avLst/>
                                      <a:gdLst>
                                        <a:gd name="T0" fmla="*/ 0 w 116"/>
                                        <a:gd name="T1" fmla="*/ 0 h 269"/>
                                        <a:gd name="T2" fmla="*/ 8 w 116"/>
                                        <a:gd name="T3" fmla="*/ 19 h 269"/>
                                        <a:gd name="T4" fmla="*/ 37 w 116"/>
                                        <a:gd name="T5" fmla="*/ 93 h 269"/>
                                        <a:gd name="T6" fmla="*/ 67 w 116"/>
                                        <a:gd name="T7" fmla="*/ 167 h 269"/>
                                        <a:gd name="T8" fmla="*/ 116 w 116"/>
                                        <a:gd name="T9" fmla="*/ 269 h 269"/>
                                        <a:gd name="T10" fmla="*/ 108 w 116"/>
                                        <a:gd name="T11" fmla="*/ 269 h 269"/>
                                        <a:gd name="T12" fmla="*/ 60 w 116"/>
                                        <a:gd name="T13" fmla="*/ 169 h 269"/>
                                        <a:gd name="T14" fmla="*/ 30 w 116"/>
                                        <a:gd name="T15" fmla="*/ 98 h 269"/>
                                        <a:gd name="T16" fmla="*/ 1 w 116"/>
                                        <a:gd name="T17" fmla="*/ 25 h 269"/>
                                        <a:gd name="T18" fmla="*/ 0 w 116"/>
                                        <a:gd name="T19" fmla="*/ 0 h 26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116" h="269">
                                          <a:moveTo>
                                            <a:pt x="0" y="0"/>
                                          </a:moveTo>
                                          <a:lnTo>
                                            <a:pt x="8" y="19"/>
                                          </a:lnTo>
                                          <a:lnTo>
                                            <a:pt x="37" y="93"/>
                                          </a:lnTo>
                                          <a:lnTo>
                                            <a:pt x="67" y="167"/>
                                          </a:lnTo>
                                          <a:lnTo>
                                            <a:pt x="116" y="269"/>
                                          </a:lnTo>
                                          <a:lnTo>
                                            <a:pt x="108" y="269"/>
                                          </a:lnTo>
                                          <a:lnTo>
                                            <a:pt x="60" y="169"/>
                                          </a:lnTo>
                                          <a:lnTo>
                                            <a:pt x="30" y="98"/>
                                          </a:lnTo>
                                          <a:lnTo>
                                            <a:pt x="1" y="2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2" name="Forma libre 2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1062" y="4211812"/>
                                      <a:ext cx="222250" cy="2019300"/>
                                    </a:xfrm>
                                    <a:custGeom>
                                      <a:avLst/>
                                      <a:gdLst>
                                        <a:gd name="T0" fmla="*/ 0 w 140"/>
                                        <a:gd name="T1" fmla="*/ 0 h 1272"/>
                                        <a:gd name="T2" fmla="*/ 0 w 140"/>
                                        <a:gd name="T3" fmla="*/ 0 h 1272"/>
                                        <a:gd name="T4" fmla="*/ 1 w 140"/>
                                        <a:gd name="T5" fmla="*/ 79 h 1272"/>
                                        <a:gd name="T6" fmla="*/ 3 w 140"/>
                                        <a:gd name="T7" fmla="*/ 159 h 1272"/>
                                        <a:gd name="T8" fmla="*/ 12 w 140"/>
                                        <a:gd name="T9" fmla="*/ 317 h 1272"/>
                                        <a:gd name="T10" fmla="*/ 23 w 140"/>
                                        <a:gd name="T11" fmla="*/ 476 h 1272"/>
                                        <a:gd name="T12" fmla="*/ 39 w 140"/>
                                        <a:gd name="T13" fmla="*/ 634 h 1272"/>
                                        <a:gd name="T14" fmla="*/ 58 w 140"/>
                                        <a:gd name="T15" fmla="*/ 792 h 1272"/>
                                        <a:gd name="T16" fmla="*/ 83 w 140"/>
                                        <a:gd name="T17" fmla="*/ 948 h 1272"/>
                                        <a:gd name="T18" fmla="*/ 107 w 140"/>
                                        <a:gd name="T19" fmla="*/ 1086 h 1272"/>
                                        <a:gd name="T20" fmla="*/ 135 w 140"/>
                                        <a:gd name="T21" fmla="*/ 1223 h 1272"/>
                                        <a:gd name="T22" fmla="*/ 140 w 140"/>
                                        <a:gd name="T23" fmla="*/ 1272 h 1272"/>
                                        <a:gd name="T24" fmla="*/ 138 w 140"/>
                                        <a:gd name="T25" fmla="*/ 1262 h 1272"/>
                                        <a:gd name="T26" fmla="*/ 105 w 140"/>
                                        <a:gd name="T27" fmla="*/ 1106 h 1272"/>
                                        <a:gd name="T28" fmla="*/ 77 w 140"/>
                                        <a:gd name="T29" fmla="*/ 949 h 1272"/>
                                        <a:gd name="T30" fmla="*/ 53 w 140"/>
                                        <a:gd name="T31" fmla="*/ 792 h 1272"/>
                                        <a:gd name="T32" fmla="*/ 35 w 140"/>
                                        <a:gd name="T33" fmla="*/ 634 h 1272"/>
                                        <a:gd name="T34" fmla="*/ 20 w 140"/>
                                        <a:gd name="T35" fmla="*/ 476 h 1272"/>
                                        <a:gd name="T36" fmla="*/ 9 w 140"/>
                                        <a:gd name="T37" fmla="*/ 317 h 1272"/>
                                        <a:gd name="T38" fmla="*/ 2 w 140"/>
                                        <a:gd name="T39" fmla="*/ 159 h 1272"/>
                                        <a:gd name="T40" fmla="*/ 0 w 140"/>
                                        <a:gd name="T41" fmla="*/ 79 h 1272"/>
                                        <a:gd name="T42" fmla="*/ 0 w 140"/>
                                        <a:gd name="T43" fmla="*/ 0 h 127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</a:cxnLst>
                                      <a:rect l="0" t="0" r="r" b="b"/>
                                      <a:pathLst>
                                        <a:path w="140" h="1272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79"/>
                                          </a:lnTo>
                                          <a:lnTo>
                                            <a:pt x="3" y="159"/>
                                          </a:lnTo>
                                          <a:lnTo>
                                            <a:pt x="12" y="317"/>
                                          </a:lnTo>
                                          <a:lnTo>
                                            <a:pt x="23" y="476"/>
                                          </a:lnTo>
                                          <a:lnTo>
                                            <a:pt x="39" y="634"/>
                                          </a:lnTo>
                                          <a:lnTo>
                                            <a:pt x="58" y="792"/>
                                          </a:lnTo>
                                          <a:lnTo>
                                            <a:pt x="83" y="948"/>
                                          </a:lnTo>
                                          <a:lnTo>
                                            <a:pt x="107" y="1086"/>
                                          </a:lnTo>
                                          <a:lnTo>
                                            <a:pt x="135" y="1223"/>
                                          </a:lnTo>
                                          <a:lnTo>
                                            <a:pt x="140" y="1272"/>
                                          </a:lnTo>
                                          <a:lnTo>
                                            <a:pt x="138" y="1262"/>
                                          </a:lnTo>
                                          <a:lnTo>
                                            <a:pt x="105" y="1106"/>
                                          </a:lnTo>
                                          <a:lnTo>
                                            <a:pt x="77" y="949"/>
                                          </a:lnTo>
                                          <a:lnTo>
                                            <a:pt x="53" y="792"/>
                                          </a:lnTo>
                                          <a:lnTo>
                                            <a:pt x="35" y="634"/>
                                          </a:lnTo>
                                          <a:lnTo>
                                            <a:pt x="20" y="476"/>
                                          </a:lnTo>
                                          <a:lnTo>
                                            <a:pt x="9" y="317"/>
                                          </a:lnTo>
                                          <a:lnTo>
                                            <a:pt x="2" y="159"/>
                                          </a:lnTo>
                                          <a:lnTo>
                                            <a:pt x="0" y="79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3" name="Forma libre 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1087" y="4861100"/>
                                      <a:ext cx="71438" cy="1355725"/>
                                    </a:xfrm>
                                    <a:custGeom>
                                      <a:avLst/>
                                      <a:gdLst>
                                        <a:gd name="T0" fmla="*/ 45 w 45"/>
                                        <a:gd name="T1" fmla="*/ 0 h 854"/>
                                        <a:gd name="T2" fmla="*/ 45 w 45"/>
                                        <a:gd name="T3" fmla="*/ 0 h 854"/>
                                        <a:gd name="T4" fmla="*/ 35 w 45"/>
                                        <a:gd name="T5" fmla="*/ 66 h 854"/>
                                        <a:gd name="T6" fmla="*/ 26 w 45"/>
                                        <a:gd name="T7" fmla="*/ 133 h 854"/>
                                        <a:gd name="T8" fmla="*/ 14 w 45"/>
                                        <a:gd name="T9" fmla="*/ 267 h 854"/>
                                        <a:gd name="T10" fmla="*/ 6 w 45"/>
                                        <a:gd name="T11" fmla="*/ 401 h 854"/>
                                        <a:gd name="T12" fmla="*/ 3 w 45"/>
                                        <a:gd name="T13" fmla="*/ 534 h 854"/>
                                        <a:gd name="T14" fmla="*/ 6 w 45"/>
                                        <a:gd name="T15" fmla="*/ 669 h 854"/>
                                        <a:gd name="T16" fmla="*/ 14 w 45"/>
                                        <a:gd name="T17" fmla="*/ 803 h 854"/>
                                        <a:gd name="T18" fmla="*/ 18 w 45"/>
                                        <a:gd name="T19" fmla="*/ 854 h 854"/>
                                        <a:gd name="T20" fmla="*/ 18 w 45"/>
                                        <a:gd name="T21" fmla="*/ 851 h 854"/>
                                        <a:gd name="T22" fmla="*/ 9 w 45"/>
                                        <a:gd name="T23" fmla="*/ 814 h 854"/>
                                        <a:gd name="T24" fmla="*/ 8 w 45"/>
                                        <a:gd name="T25" fmla="*/ 803 h 854"/>
                                        <a:gd name="T26" fmla="*/ 1 w 45"/>
                                        <a:gd name="T27" fmla="*/ 669 h 854"/>
                                        <a:gd name="T28" fmla="*/ 0 w 45"/>
                                        <a:gd name="T29" fmla="*/ 534 h 854"/>
                                        <a:gd name="T30" fmla="*/ 3 w 45"/>
                                        <a:gd name="T31" fmla="*/ 401 h 854"/>
                                        <a:gd name="T32" fmla="*/ 12 w 45"/>
                                        <a:gd name="T33" fmla="*/ 267 h 854"/>
                                        <a:gd name="T34" fmla="*/ 25 w 45"/>
                                        <a:gd name="T35" fmla="*/ 132 h 854"/>
                                        <a:gd name="T36" fmla="*/ 34 w 45"/>
                                        <a:gd name="T37" fmla="*/ 66 h 854"/>
                                        <a:gd name="T38" fmla="*/ 45 w 45"/>
                                        <a:gd name="T39" fmla="*/ 0 h 8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45" h="854">
                                          <a:moveTo>
                                            <a:pt x="45" y="0"/>
                                          </a:moveTo>
                                          <a:lnTo>
                                            <a:pt x="45" y="0"/>
                                          </a:lnTo>
                                          <a:lnTo>
                                            <a:pt x="35" y="66"/>
                                          </a:lnTo>
                                          <a:lnTo>
                                            <a:pt x="26" y="133"/>
                                          </a:lnTo>
                                          <a:lnTo>
                                            <a:pt x="14" y="267"/>
                                          </a:lnTo>
                                          <a:lnTo>
                                            <a:pt x="6" y="401"/>
                                          </a:lnTo>
                                          <a:lnTo>
                                            <a:pt x="3" y="534"/>
                                          </a:lnTo>
                                          <a:lnTo>
                                            <a:pt x="6" y="669"/>
                                          </a:lnTo>
                                          <a:lnTo>
                                            <a:pt x="14" y="803"/>
                                          </a:lnTo>
                                          <a:lnTo>
                                            <a:pt x="18" y="854"/>
                                          </a:lnTo>
                                          <a:lnTo>
                                            <a:pt x="18" y="851"/>
                                          </a:lnTo>
                                          <a:lnTo>
                                            <a:pt x="9" y="814"/>
                                          </a:lnTo>
                                          <a:lnTo>
                                            <a:pt x="8" y="803"/>
                                          </a:lnTo>
                                          <a:lnTo>
                                            <a:pt x="1" y="669"/>
                                          </a:lnTo>
                                          <a:lnTo>
                                            <a:pt x="0" y="534"/>
                                          </a:lnTo>
                                          <a:lnTo>
                                            <a:pt x="3" y="401"/>
                                          </a:lnTo>
                                          <a:lnTo>
                                            <a:pt x="12" y="267"/>
                                          </a:lnTo>
                                          <a:lnTo>
                                            <a:pt x="25" y="132"/>
                                          </a:lnTo>
                                          <a:lnTo>
                                            <a:pt x="34" y="66"/>
                                          </a:lnTo>
                                          <a:lnTo>
                                            <a:pt x="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4" name="Forma libre 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3312" y="6231112"/>
                                      <a:ext cx="244475" cy="998538"/>
                                    </a:xfrm>
                                    <a:custGeom>
                                      <a:avLst/>
                                      <a:gdLst>
                                        <a:gd name="T0" fmla="*/ 0 w 154"/>
                                        <a:gd name="T1" fmla="*/ 0 h 629"/>
                                        <a:gd name="T2" fmla="*/ 10 w 154"/>
                                        <a:gd name="T3" fmla="*/ 44 h 629"/>
                                        <a:gd name="T4" fmla="*/ 21 w 154"/>
                                        <a:gd name="T5" fmla="*/ 126 h 629"/>
                                        <a:gd name="T6" fmla="*/ 34 w 154"/>
                                        <a:gd name="T7" fmla="*/ 207 h 629"/>
                                        <a:gd name="T8" fmla="*/ 53 w 154"/>
                                        <a:gd name="T9" fmla="*/ 293 h 629"/>
                                        <a:gd name="T10" fmla="*/ 75 w 154"/>
                                        <a:gd name="T11" fmla="*/ 380 h 629"/>
                                        <a:gd name="T12" fmla="*/ 100 w 154"/>
                                        <a:gd name="T13" fmla="*/ 466 h 629"/>
                                        <a:gd name="T14" fmla="*/ 120 w 154"/>
                                        <a:gd name="T15" fmla="*/ 521 h 629"/>
                                        <a:gd name="T16" fmla="*/ 141 w 154"/>
                                        <a:gd name="T17" fmla="*/ 576 h 629"/>
                                        <a:gd name="T18" fmla="*/ 152 w 154"/>
                                        <a:gd name="T19" fmla="*/ 618 h 629"/>
                                        <a:gd name="T20" fmla="*/ 154 w 154"/>
                                        <a:gd name="T21" fmla="*/ 629 h 629"/>
                                        <a:gd name="T22" fmla="*/ 140 w 154"/>
                                        <a:gd name="T23" fmla="*/ 595 h 629"/>
                                        <a:gd name="T24" fmla="*/ 115 w 154"/>
                                        <a:gd name="T25" fmla="*/ 532 h 629"/>
                                        <a:gd name="T26" fmla="*/ 93 w 154"/>
                                        <a:gd name="T27" fmla="*/ 468 h 629"/>
                                        <a:gd name="T28" fmla="*/ 67 w 154"/>
                                        <a:gd name="T29" fmla="*/ 383 h 629"/>
                                        <a:gd name="T30" fmla="*/ 47 w 154"/>
                                        <a:gd name="T31" fmla="*/ 295 h 629"/>
                                        <a:gd name="T32" fmla="*/ 28 w 154"/>
                                        <a:gd name="T33" fmla="*/ 207 h 629"/>
                                        <a:gd name="T34" fmla="*/ 12 w 154"/>
                                        <a:gd name="T35" fmla="*/ 104 h 629"/>
                                        <a:gd name="T36" fmla="*/ 0 w 154"/>
                                        <a:gd name="T37" fmla="*/ 0 h 6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0" t="0" r="r" b="b"/>
                                      <a:pathLst>
                                        <a:path w="154" h="62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0" y="44"/>
                                          </a:lnTo>
                                          <a:lnTo>
                                            <a:pt x="21" y="126"/>
                                          </a:lnTo>
                                          <a:lnTo>
                                            <a:pt x="34" y="207"/>
                                          </a:lnTo>
                                          <a:lnTo>
                                            <a:pt x="53" y="293"/>
                                          </a:lnTo>
                                          <a:lnTo>
                                            <a:pt x="75" y="380"/>
                                          </a:lnTo>
                                          <a:lnTo>
                                            <a:pt x="100" y="466"/>
                                          </a:lnTo>
                                          <a:lnTo>
                                            <a:pt x="120" y="521"/>
                                          </a:lnTo>
                                          <a:lnTo>
                                            <a:pt x="141" y="576"/>
                                          </a:lnTo>
                                          <a:lnTo>
                                            <a:pt x="152" y="618"/>
                                          </a:lnTo>
                                          <a:lnTo>
                                            <a:pt x="154" y="629"/>
                                          </a:lnTo>
                                          <a:lnTo>
                                            <a:pt x="140" y="595"/>
                                          </a:lnTo>
                                          <a:lnTo>
                                            <a:pt x="115" y="532"/>
                                          </a:lnTo>
                                          <a:lnTo>
                                            <a:pt x="93" y="468"/>
                                          </a:lnTo>
                                          <a:lnTo>
                                            <a:pt x="67" y="383"/>
                                          </a:lnTo>
                                          <a:lnTo>
                                            <a:pt x="47" y="295"/>
                                          </a:lnTo>
                                          <a:lnTo>
                                            <a:pt x="28" y="207"/>
                                          </a:lnTo>
                                          <a:lnTo>
                                            <a:pt x="12" y="104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5" name="Forma libre 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0487" y="7223300"/>
                                      <a:ext cx="52388" cy="109538"/>
                                    </a:xfrm>
                                    <a:custGeom>
                                      <a:avLst/>
                                      <a:gdLst>
                                        <a:gd name="T0" fmla="*/ 0 w 33"/>
                                        <a:gd name="T1" fmla="*/ 0 h 69"/>
                                        <a:gd name="T2" fmla="*/ 33 w 33"/>
                                        <a:gd name="T3" fmla="*/ 69 h 69"/>
                                        <a:gd name="T4" fmla="*/ 24 w 33"/>
                                        <a:gd name="T5" fmla="*/ 69 h 69"/>
                                        <a:gd name="T6" fmla="*/ 12 w 33"/>
                                        <a:gd name="T7" fmla="*/ 35 h 69"/>
                                        <a:gd name="T8" fmla="*/ 0 w 33"/>
                                        <a:gd name="T9" fmla="*/ 0 h 6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33" h="69">
                                          <a:moveTo>
                                            <a:pt x="0" y="0"/>
                                          </a:moveTo>
                                          <a:lnTo>
                                            <a:pt x="33" y="69"/>
                                          </a:lnTo>
                                          <a:lnTo>
                                            <a:pt x="24" y="69"/>
                                          </a:lnTo>
                                          <a:lnTo>
                                            <a:pt x="12" y="3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6" name="Forma libre 2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5374" y="6153325"/>
                                      <a:ext cx="23813" cy="147638"/>
                                    </a:xfrm>
                                    <a:custGeom>
                                      <a:avLst/>
                                      <a:gdLst>
                                        <a:gd name="T0" fmla="*/ 0 w 15"/>
                                        <a:gd name="T1" fmla="*/ 0 h 93"/>
                                        <a:gd name="T2" fmla="*/ 9 w 15"/>
                                        <a:gd name="T3" fmla="*/ 37 h 93"/>
                                        <a:gd name="T4" fmla="*/ 9 w 15"/>
                                        <a:gd name="T5" fmla="*/ 40 h 93"/>
                                        <a:gd name="T6" fmla="*/ 15 w 15"/>
                                        <a:gd name="T7" fmla="*/ 93 h 93"/>
                                        <a:gd name="T8" fmla="*/ 5 w 15"/>
                                        <a:gd name="T9" fmla="*/ 49 h 93"/>
                                        <a:gd name="T10" fmla="*/ 0 w 15"/>
                                        <a:gd name="T11" fmla="*/ 0 h 9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93">
                                          <a:moveTo>
                                            <a:pt x="0" y="0"/>
                                          </a:moveTo>
                                          <a:lnTo>
                                            <a:pt x="9" y="37"/>
                                          </a:lnTo>
                                          <a:lnTo>
                                            <a:pt x="9" y="40"/>
                                          </a:lnTo>
                                          <a:lnTo>
                                            <a:pt x="15" y="93"/>
                                          </a:lnTo>
                                          <a:lnTo>
                                            <a:pt x="5" y="49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7" name="Forma libre 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63337" y="5689775"/>
                                      <a:ext cx="625475" cy="1216025"/>
                                    </a:xfrm>
                                    <a:custGeom>
                                      <a:avLst/>
                                      <a:gdLst>
                                        <a:gd name="T0" fmla="*/ 394 w 394"/>
                                        <a:gd name="T1" fmla="*/ 0 h 766"/>
                                        <a:gd name="T2" fmla="*/ 394 w 394"/>
                                        <a:gd name="T3" fmla="*/ 0 h 766"/>
                                        <a:gd name="T4" fmla="*/ 356 w 394"/>
                                        <a:gd name="T5" fmla="*/ 38 h 766"/>
                                        <a:gd name="T6" fmla="*/ 319 w 394"/>
                                        <a:gd name="T7" fmla="*/ 77 h 766"/>
                                        <a:gd name="T8" fmla="*/ 284 w 394"/>
                                        <a:gd name="T9" fmla="*/ 117 h 766"/>
                                        <a:gd name="T10" fmla="*/ 249 w 394"/>
                                        <a:gd name="T11" fmla="*/ 160 h 766"/>
                                        <a:gd name="T12" fmla="*/ 207 w 394"/>
                                        <a:gd name="T13" fmla="*/ 218 h 766"/>
                                        <a:gd name="T14" fmla="*/ 168 w 394"/>
                                        <a:gd name="T15" fmla="*/ 276 h 766"/>
                                        <a:gd name="T16" fmla="*/ 131 w 394"/>
                                        <a:gd name="T17" fmla="*/ 339 h 766"/>
                                        <a:gd name="T18" fmla="*/ 98 w 394"/>
                                        <a:gd name="T19" fmla="*/ 402 h 766"/>
                                        <a:gd name="T20" fmla="*/ 69 w 394"/>
                                        <a:gd name="T21" fmla="*/ 467 h 766"/>
                                        <a:gd name="T22" fmla="*/ 45 w 394"/>
                                        <a:gd name="T23" fmla="*/ 535 h 766"/>
                                        <a:gd name="T24" fmla="*/ 26 w 394"/>
                                        <a:gd name="T25" fmla="*/ 604 h 766"/>
                                        <a:gd name="T26" fmla="*/ 14 w 394"/>
                                        <a:gd name="T27" fmla="*/ 673 h 766"/>
                                        <a:gd name="T28" fmla="*/ 7 w 394"/>
                                        <a:gd name="T29" fmla="*/ 746 h 766"/>
                                        <a:gd name="T30" fmla="*/ 6 w 394"/>
                                        <a:gd name="T31" fmla="*/ 766 h 766"/>
                                        <a:gd name="T32" fmla="*/ 0 w 394"/>
                                        <a:gd name="T33" fmla="*/ 749 h 766"/>
                                        <a:gd name="T34" fmla="*/ 1 w 394"/>
                                        <a:gd name="T35" fmla="*/ 744 h 766"/>
                                        <a:gd name="T36" fmla="*/ 7 w 394"/>
                                        <a:gd name="T37" fmla="*/ 673 h 766"/>
                                        <a:gd name="T38" fmla="*/ 21 w 394"/>
                                        <a:gd name="T39" fmla="*/ 603 h 766"/>
                                        <a:gd name="T40" fmla="*/ 40 w 394"/>
                                        <a:gd name="T41" fmla="*/ 533 h 766"/>
                                        <a:gd name="T42" fmla="*/ 65 w 394"/>
                                        <a:gd name="T43" fmla="*/ 466 h 766"/>
                                        <a:gd name="T44" fmla="*/ 94 w 394"/>
                                        <a:gd name="T45" fmla="*/ 400 h 766"/>
                                        <a:gd name="T46" fmla="*/ 127 w 394"/>
                                        <a:gd name="T47" fmla="*/ 336 h 766"/>
                                        <a:gd name="T48" fmla="*/ 164 w 394"/>
                                        <a:gd name="T49" fmla="*/ 275 h 766"/>
                                        <a:gd name="T50" fmla="*/ 204 w 394"/>
                                        <a:gd name="T51" fmla="*/ 215 h 766"/>
                                        <a:gd name="T52" fmla="*/ 248 w 394"/>
                                        <a:gd name="T53" fmla="*/ 158 h 766"/>
                                        <a:gd name="T54" fmla="*/ 282 w 394"/>
                                        <a:gd name="T55" fmla="*/ 116 h 766"/>
                                        <a:gd name="T56" fmla="*/ 318 w 394"/>
                                        <a:gd name="T57" fmla="*/ 76 h 766"/>
                                        <a:gd name="T58" fmla="*/ 354 w 394"/>
                                        <a:gd name="T59" fmla="*/ 37 h 766"/>
                                        <a:gd name="T60" fmla="*/ 394 w 394"/>
                                        <a:gd name="T61" fmla="*/ 0 h 76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</a:cxnLst>
                                      <a:rect l="0" t="0" r="r" b="b"/>
                                      <a:pathLst>
                                        <a:path w="394" h="766">
                                          <a:moveTo>
                                            <a:pt x="394" y="0"/>
                                          </a:moveTo>
                                          <a:lnTo>
                                            <a:pt x="394" y="0"/>
                                          </a:lnTo>
                                          <a:lnTo>
                                            <a:pt x="356" y="38"/>
                                          </a:lnTo>
                                          <a:lnTo>
                                            <a:pt x="319" y="77"/>
                                          </a:lnTo>
                                          <a:lnTo>
                                            <a:pt x="284" y="117"/>
                                          </a:lnTo>
                                          <a:lnTo>
                                            <a:pt x="249" y="160"/>
                                          </a:lnTo>
                                          <a:lnTo>
                                            <a:pt x="207" y="218"/>
                                          </a:lnTo>
                                          <a:lnTo>
                                            <a:pt x="168" y="276"/>
                                          </a:lnTo>
                                          <a:lnTo>
                                            <a:pt x="131" y="339"/>
                                          </a:lnTo>
                                          <a:lnTo>
                                            <a:pt x="98" y="402"/>
                                          </a:lnTo>
                                          <a:lnTo>
                                            <a:pt x="69" y="467"/>
                                          </a:lnTo>
                                          <a:lnTo>
                                            <a:pt x="45" y="535"/>
                                          </a:lnTo>
                                          <a:lnTo>
                                            <a:pt x="26" y="604"/>
                                          </a:lnTo>
                                          <a:lnTo>
                                            <a:pt x="14" y="673"/>
                                          </a:lnTo>
                                          <a:lnTo>
                                            <a:pt x="7" y="746"/>
                                          </a:lnTo>
                                          <a:lnTo>
                                            <a:pt x="6" y="766"/>
                                          </a:lnTo>
                                          <a:lnTo>
                                            <a:pt x="0" y="749"/>
                                          </a:lnTo>
                                          <a:lnTo>
                                            <a:pt x="1" y="744"/>
                                          </a:lnTo>
                                          <a:lnTo>
                                            <a:pt x="7" y="673"/>
                                          </a:lnTo>
                                          <a:lnTo>
                                            <a:pt x="21" y="603"/>
                                          </a:lnTo>
                                          <a:lnTo>
                                            <a:pt x="40" y="533"/>
                                          </a:lnTo>
                                          <a:lnTo>
                                            <a:pt x="65" y="466"/>
                                          </a:lnTo>
                                          <a:lnTo>
                                            <a:pt x="94" y="400"/>
                                          </a:lnTo>
                                          <a:lnTo>
                                            <a:pt x="127" y="336"/>
                                          </a:lnTo>
                                          <a:lnTo>
                                            <a:pt x="164" y="275"/>
                                          </a:lnTo>
                                          <a:lnTo>
                                            <a:pt x="204" y="215"/>
                                          </a:lnTo>
                                          <a:lnTo>
                                            <a:pt x="248" y="158"/>
                                          </a:lnTo>
                                          <a:lnTo>
                                            <a:pt x="282" y="116"/>
                                          </a:lnTo>
                                          <a:lnTo>
                                            <a:pt x="318" y="76"/>
                                          </a:lnTo>
                                          <a:lnTo>
                                            <a:pt x="354" y="37"/>
                                          </a:lnTo>
                                          <a:lnTo>
                                            <a:pt x="39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8" name="Forma libre 2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63337" y="6915325"/>
                                      <a:ext cx="57150" cy="307975"/>
                                    </a:xfrm>
                                    <a:custGeom>
                                      <a:avLst/>
                                      <a:gdLst>
                                        <a:gd name="T0" fmla="*/ 0 w 36"/>
                                        <a:gd name="T1" fmla="*/ 0 h 194"/>
                                        <a:gd name="T2" fmla="*/ 6 w 36"/>
                                        <a:gd name="T3" fmla="*/ 16 h 194"/>
                                        <a:gd name="T4" fmla="*/ 7 w 36"/>
                                        <a:gd name="T5" fmla="*/ 19 h 194"/>
                                        <a:gd name="T6" fmla="*/ 11 w 36"/>
                                        <a:gd name="T7" fmla="*/ 80 h 194"/>
                                        <a:gd name="T8" fmla="*/ 20 w 36"/>
                                        <a:gd name="T9" fmla="*/ 132 h 194"/>
                                        <a:gd name="T10" fmla="*/ 33 w 36"/>
                                        <a:gd name="T11" fmla="*/ 185 h 194"/>
                                        <a:gd name="T12" fmla="*/ 36 w 36"/>
                                        <a:gd name="T13" fmla="*/ 194 h 194"/>
                                        <a:gd name="T14" fmla="*/ 21 w 36"/>
                                        <a:gd name="T15" fmla="*/ 161 h 194"/>
                                        <a:gd name="T16" fmla="*/ 15 w 36"/>
                                        <a:gd name="T17" fmla="*/ 145 h 194"/>
                                        <a:gd name="T18" fmla="*/ 5 w 36"/>
                                        <a:gd name="T19" fmla="*/ 81 h 194"/>
                                        <a:gd name="T20" fmla="*/ 1 w 36"/>
                                        <a:gd name="T21" fmla="*/ 41 h 194"/>
                                        <a:gd name="T22" fmla="*/ 0 w 36"/>
                                        <a:gd name="T23" fmla="*/ 0 h 1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194">
                                          <a:moveTo>
                                            <a:pt x="0" y="0"/>
                                          </a:moveTo>
                                          <a:lnTo>
                                            <a:pt x="6" y="16"/>
                                          </a:lnTo>
                                          <a:lnTo>
                                            <a:pt x="7" y="19"/>
                                          </a:lnTo>
                                          <a:lnTo>
                                            <a:pt x="11" y="80"/>
                                          </a:lnTo>
                                          <a:lnTo>
                                            <a:pt x="20" y="132"/>
                                          </a:lnTo>
                                          <a:lnTo>
                                            <a:pt x="33" y="185"/>
                                          </a:lnTo>
                                          <a:lnTo>
                                            <a:pt x="36" y="194"/>
                                          </a:lnTo>
                                          <a:lnTo>
                                            <a:pt x="21" y="161"/>
                                          </a:lnTo>
                                          <a:lnTo>
                                            <a:pt x="15" y="145"/>
                                          </a:lnTo>
                                          <a:lnTo>
                                            <a:pt x="5" y="81"/>
                                          </a:lnTo>
                                          <a:lnTo>
                                            <a:pt x="1" y="41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9" name="Forma libre 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07787" y="7229650"/>
                                      <a:ext cx="49213" cy="103188"/>
                                    </a:xfrm>
                                    <a:custGeom>
                                      <a:avLst/>
                                      <a:gdLst>
                                        <a:gd name="T0" fmla="*/ 0 w 31"/>
                                        <a:gd name="T1" fmla="*/ 0 h 65"/>
                                        <a:gd name="T2" fmla="*/ 31 w 31"/>
                                        <a:gd name="T3" fmla="*/ 65 h 65"/>
                                        <a:gd name="T4" fmla="*/ 23 w 31"/>
                                        <a:gd name="T5" fmla="*/ 65 h 65"/>
                                        <a:gd name="T6" fmla="*/ 0 w 31"/>
                                        <a:gd name="T7" fmla="*/ 0 h 6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</a:cxnLst>
                                      <a:rect l="0" t="0" r="r" b="b"/>
                                      <a:pathLst>
                                        <a:path w="31" h="65">
                                          <a:moveTo>
                                            <a:pt x="0" y="0"/>
                                          </a:moveTo>
                                          <a:lnTo>
                                            <a:pt x="31" y="65"/>
                                          </a:lnTo>
                                          <a:lnTo>
                                            <a:pt x="23" y="6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0" name="Forma libre 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63337" y="6878812"/>
                                      <a:ext cx="11113" cy="66675"/>
                                    </a:xfrm>
                                    <a:custGeom>
                                      <a:avLst/>
                                      <a:gdLst>
                                        <a:gd name="T0" fmla="*/ 0 w 7"/>
                                        <a:gd name="T1" fmla="*/ 0 h 42"/>
                                        <a:gd name="T2" fmla="*/ 6 w 7"/>
                                        <a:gd name="T3" fmla="*/ 17 h 42"/>
                                        <a:gd name="T4" fmla="*/ 7 w 7"/>
                                        <a:gd name="T5" fmla="*/ 42 h 42"/>
                                        <a:gd name="T6" fmla="*/ 6 w 7"/>
                                        <a:gd name="T7" fmla="*/ 39 h 42"/>
                                        <a:gd name="T8" fmla="*/ 0 w 7"/>
                                        <a:gd name="T9" fmla="*/ 23 h 42"/>
                                        <a:gd name="T10" fmla="*/ 0 w 7"/>
                                        <a:gd name="T11" fmla="*/ 0 h 4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</a:cxnLst>
                                      <a:rect l="0" t="0" r="r" b="b"/>
                                      <a:pathLst>
                                        <a:path w="7" h="42">
                                          <a:moveTo>
                                            <a:pt x="0" y="0"/>
                                          </a:moveTo>
                                          <a:lnTo>
                                            <a:pt x="6" y="17"/>
                                          </a:lnTo>
                                          <a:lnTo>
                                            <a:pt x="7" y="42"/>
                                          </a:lnTo>
                                          <a:lnTo>
                                            <a:pt x="6" y="39"/>
                                          </a:lnTo>
                                          <a:lnTo>
                                            <a:pt x="0" y="23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1" name="Forma libre 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87149" y="7145512"/>
                                      <a:ext cx="71438" cy="187325"/>
                                    </a:xfrm>
                                    <a:custGeom>
                                      <a:avLst/>
                                      <a:gdLst>
                                        <a:gd name="T0" fmla="*/ 0 w 45"/>
                                        <a:gd name="T1" fmla="*/ 0 h 118"/>
                                        <a:gd name="T2" fmla="*/ 6 w 45"/>
                                        <a:gd name="T3" fmla="*/ 16 h 118"/>
                                        <a:gd name="T4" fmla="*/ 21 w 45"/>
                                        <a:gd name="T5" fmla="*/ 49 h 118"/>
                                        <a:gd name="T6" fmla="*/ 33 w 45"/>
                                        <a:gd name="T7" fmla="*/ 84 h 118"/>
                                        <a:gd name="T8" fmla="*/ 45 w 45"/>
                                        <a:gd name="T9" fmla="*/ 118 h 118"/>
                                        <a:gd name="T10" fmla="*/ 44 w 45"/>
                                        <a:gd name="T11" fmla="*/ 118 h 118"/>
                                        <a:gd name="T12" fmla="*/ 13 w 45"/>
                                        <a:gd name="T13" fmla="*/ 53 h 118"/>
                                        <a:gd name="T14" fmla="*/ 11 w 45"/>
                                        <a:gd name="T15" fmla="*/ 42 h 118"/>
                                        <a:gd name="T16" fmla="*/ 0 w 45"/>
                                        <a:gd name="T17" fmla="*/ 0 h 1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45" h="118">
                                          <a:moveTo>
                                            <a:pt x="0" y="0"/>
                                          </a:moveTo>
                                          <a:lnTo>
                                            <a:pt x="6" y="16"/>
                                          </a:lnTo>
                                          <a:lnTo>
                                            <a:pt x="21" y="49"/>
                                          </a:lnTo>
                                          <a:lnTo>
                                            <a:pt x="33" y="84"/>
                                          </a:lnTo>
                                          <a:lnTo>
                                            <a:pt x="45" y="118"/>
                                          </a:lnTo>
                                          <a:lnTo>
                                            <a:pt x="44" y="118"/>
                                          </a:lnTo>
                                          <a:lnTo>
                                            <a:pt x="13" y="53"/>
                                          </a:lnTo>
                                          <a:lnTo>
                                            <a:pt x="11" y="42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7" name="Grupo 7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80645" y="4826972"/>
                                    <a:ext cx="1306273" cy="2505863"/>
                                    <a:chOff x="80645" y="4649964"/>
                                    <a:chExt cx="874712" cy="1677988"/>
                                  </a:xfrm>
                                </wpg:grpSpPr>
                                <wps:wsp>
                                  <wps:cNvPr id="8" name="Forma libre 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8745" y="5189714"/>
                                      <a:ext cx="198438" cy="714375"/>
                                    </a:xfrm>
                                    <a:custGeom>
                                      <a:avLst/>
                                      <a:gdLst>
                                        <a:gd name="T0" fmla="*/ 0 w 125"/>
                                        <a:gd name="T1" fmla="*/ 0 h 450"/>
                                        <a:gd name="T2" fmla="*/ 41 w 125"/>
                                        <a:gd name="T3" fmla="*/ 155 h 450"/>
                                        <a:gd name="T4" fmla="*/ 86 w 125"/>
                                        <a:gd name="T5" fmla="*/ 309 h 450"/>
                                        <a:gd name="T6" fmla="*/ 125 w 125"/>
                                        <a:gd name="T7" fmla="*/ 425 h 450"/>
                                        <a:gd name="T8" fmla="*/ 125 w 125"/>
                                        <a:gd name="T9" fmla="*/ 450 h 450"/>
                                        <a:gd name="T10" fmla="*/ 79 w 125"/>
                                        <a:gd name="T11" fmla="*/ 311 h 450"/>
                                        <a:gd name="T12" fmla="*/ 41 w 125"/>
                                        <a:gd name="T13" fmla="*/ 183 h 450"/>
                                        <a:gd name="T14" fmla="*/ 7 w 125"/>
                                        <a:gd name="T15" fmla="*/ 54 h 450"/>
                                        <a:gd name="T16" fmla="*/ 0 w 125"/>
                                        <a:gd name="T17" fmla="*/ 0 h 45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125" h="450">
                                          <a:moveTo>
                                            <a:pt x="0" y="0"/>
                                          </a:moveTo>
                                          <a:lnTo>
                                            <a:pt x="41" y="155"/>
                                          </a:lnTo>
                                          <a:lnTo>
                                            <a:pt x="86" y="309"/>
                                          </a:lnTo>
                                          <a:lnTo>
                                            <a:pt x="125" y="425"/>
                                          </a:lnTo>
                                          <a:lnTo>
                                            <a:pt x="125" y="450"/>
                                          </a:lnTo>
                                          <a:lnTo>
                                            <a:pt x="79" y="311"/>
                                          </a:lnTo>
                                          <a:lnTo>
                                            <a:pt x="41" y="183"/>
                                          </a:lnTo>
                                          <a:lnTo>
                                            <a:pt x="7" y="54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ln w="0"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9" name="Forma libre 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28295" y="5891389"/>
                                      <a:ext cx="187325" cy="436563"/>
                                    </a:xfrm>
                                    <a:custGeom>
                                      <a:avLst/>
                                      <a:gdLst>
                                        <a:gd name="T0" fmla="*/ 0 w 118"/>
                                        <a:gd name="T1" fmla="*/ 0 h 275"/>
                                        <a:gd name="T2" fmla="*/ 8 w 118"/>
                                        <a:gd name="T3" fmla="*/ 20 h 275"/>
                                        <a:gd name="T4" fmla="*/ 37 w 118"/>
                                        <a:gd name="T5" fmla="*/ 96 h 275"/>
                                        <a:gd name="T6" fmla="*/ 69 w 118"/>
                                        <a:gd name="T7" fmla="*/ 170 h 275"/>
                                        <a:gd name="T8" fmla="*/ 118 w 118"/>
                                        <a:gd name="T9" fmla="*/ 275 h 275"/>
                                        <a:gd name="T10" fmla="*/ 109 w 118"/>
                                        <a:gd name="T11" fmla="*/ 275 h 275"/>
                                        <a:gd name="T12" fmla="*/ 61 w 118"/>
                                        <a:gd name="T13" fmla="*/ 174 h 275"/>
                                        <a:gd name="T14" fmla="*/ 30 w 118"/>
                                        <a:gd name="T15" fmla="*/ 100 h 275"/>
                                        <a:gd name="T16" fmla="*/ 0 w 118"/>
                                        <a:gd name="T17" fmla="*/ 26 h 275"/>
                                        <a:gd name="T18" fmla="*/ 0 w 118"/>
                                        <a:gd name="T19" fmla="*/ 0 h 2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118" h="275">
                                          <a:moveTo>
                                            <a:pt x="0" y="0"/>
                                          </a:moveTo>
                                          <a:lnTo>
                                            <a:pt x="8" y="20"/>
                                          </a:lnTo>
                                          <a:lnTo>
                                            <a:pt x="37" y="96"/>
                                          </a:lnTo>
                                          <a:lnTo>
                                            <a:pt x="69" y="170"/>
                                          </a:lnTo>
                                          <a:lnTo>
                                            <a:pt x="118" y="275"/>
                                          </a:lnTo>
                                          <a:lnTo>
                                            <a:pt x="109" y="275"/>
                                          </a:lnTo>
                                          <a:lnTo>
                                            <a:pt x="61" y="174"/>
                                          </a:lnTo>
                                          <a:lnTo>
                                            <a:pt x="30" y="100"/>
                                          </a:lnTo>
                                          <a:lnTo>
                                            <a:pt x="0" y="26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ln w="0"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0" name="Forma libre 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645" y="5010327"/>
                                      <a:ext cx="31750" cy="192088"/>
                                    </a:xfrm>
                                    <a:custGeom>
                                      <a:avLst/>
                                      <a:gdLst>
                                        <a:gd name="T0" fmla="*/ 0 w 20"/>
                                        <a:gd name="T1" fmla="*/ 0 h 121"/>
                                        <a:gd name="T2" fmla="*/ 16 w 20"/>
                                        <a:gd name="T3" fmla="*/ 72 h 121"/>
                                        <a:gd name="T4" fmla="*/ 20 w 20"/>
                                        <a:gd name="T5" fmla="*/ 121 h 121"/>
                                        <a:gd name="T6" fmla="*/ 18 w 20"/>
                                        <a:gd name="T7" fmla="*/ 112 h 121"/>
                                        <a:gd name="T8" fmla="*/ 0 w 20"/>
                                        <a:gd name="T9" fmla="*/ 31 h 121"/>
                                        <a:gd name="T10" fmla="*/ 0 w 20"/>
                                        <a:gd name="T11" fmla="*/ 0 h 12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</a:cxnLst>
                                      <a:rect l="0" t="0" r="r" b="b"/>
                                      <a:pathLst>
                                        <a:path w="20" h="121">
                                          <a:moveTo>
                                            <a:pt x="0" y="0"/>
                                          </a:moveTo>
                                          <a:lnTo>
                                            <a:pt x="16" y="72"/>
                                          </a:lnTo>
                                          <a:lnTo>
                                            <a:pt x="20" y="121"/>
                                          </a:lnTo>
                                          <a:lnTo>
                                            <a:pt x="18" y="112"/>
                                          </a:lnTo>
                                          <a:lnTo>
                                            <a:pt x="0" y="31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ln w="0"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" name="Forma libre 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2395" y="5202414"/>
                                      <a:ext cx="250825" cy="1020763"/>
                                    </a:xfrm>
                                    <a:custGeom>
                                      <a:avLst/>
                                      <a:gdLst>
                                        <a:gd name="T0" fmla="*/ 0 w 158"/>
                                        <a:gd name="T1" fmla="*/ 0 h 643"/>
                                        <a:gd name="T2" fmla="*/ 11 w 158"/>
                                        <a:gd name="T3" fmla="*/ 46 h 643"/>
                                        <a:gd name="T4" fmla="*/ 22 w 158"/>
                                        <a:gd name="T5" fmla="*/ 129 h 643"/>
                                        <a:gd name="T6" fmla="*/ 36 w 158"/>
                                        <a:gd name="T7" fmla="*/ 211 h 643"/>
                                        <a:gd name="T8" fmla="*/ 55 w 158"/>
                                        <a:gd name="T9" fmla="*/ 301 h 643"/>
                                        <a:gd name="T10" fmla="*/ 76 w 158"/>
                                        <a:gd name="T11" fmla="*/ 389 h 643"/>
                                        <a:gd name="T12" fmla="*/ 103 w 158"/>
                                        <a:gd name="T13" fmla="*/ 476 h 643"/>
                                        <a:gd name="T14" fmla="*/ 123 w 158"/>
                                        <a:gd name="T15" fmla="*/ 533 h 643"/>
                                        <a:gd name="T16" fmla="*/ 144 w 158"/>
                                        <a:gd name="T17" fmla="*/ 588 h 643"/>
                                        <a:gd name="T18" fmla="*/ 155 w 158"/>
                                        <a:gd name="T19" fmla="*/ 632 h 643"/>
                                        <a:gd name="T20" fmla="*/ 158 w 158"/>
                                        <a:gd name="T21" fmla="*/ 643 h 643"/>
                                        <a:gd name="T22" fmla="*/ 142 w 158"/>
                                        <a:gd name="T23" fmla="*/ 608 h 643"/>
                                        <a:gd name="T24" fmla="*/ 118 w 158"/>
                                        <a:gd name="T25" fmla="*/ 544 h 643"/>
                                        <a:gd name="T26" fmla="*/ 95 w 158"/>
                                        <a:gd name="T27" fmla="*/ 478 h 643"/>
                                        <a:gd name="T28" fmla="*/ 69 w 158"/>
                                        <a:gd name="T29" fmla="*/ 391 h 643"/>
                                        <a:gd name="T30" fmla="*/ 47 w 158"/>
                                        <a:gd name="T31" fmla="*/ 302 h 643"/>
                                        <a:gd name="T32" fmla="*/ 29 w 158"/>
                                        <a:gd name="T33" fmla="*/ 212 h 643"/>
                                        <a:gd name="T34" fmla="*/ 13 w 158"/>
                                        <a:gd name="T35" fmla="*/ 107 h 643"/>
                                        <a:gd name="T36" fmla="*/ 0 w 158"/>
                                        <a:gd name="T37" fmla="*/ 0 h 6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0" t="0" r="r" b="b"/>
                                      <a:pathLst>
                                        <a:path w="158" h="643">
                                          <a:moveTo>
                                            <a:pt x="0" y="0"/>
                                          </a:moveTo>
                                          <a:lnTo>
                                            <a:pt x="11" y="46"/>
                                          </a:lnTo>
                                          <a:lnTo>
                                            <a:pt x="22" y="129"/>
                                          </a:lnTo>
                                          <a:lnTo>
                                            <a:pt x="36" y="211"/>
                                          </a:lnTo>
                                          <a:lnTo>
                                            <a:pt x="55" y="301"/>
                                          </a:lnTo>
                                          <a:lnTo>
                                            <a:pt x="76" y="389"/>
                                          </a:lnTo>
                                          <a:lnTo>
                                            <a:pt x="103" y="476"/>
                                          </a:lnTo>
                                          <a:lnTo>
                                            <a:pt x="123" y="533"/>
                                          </a:lnTo>
                                          <a:lnTo>
                                            <a:pt x="144" y="588"/>
                                          </a:lnTo>
                                          <a:lnTo>
                                            <a:pt x="155" y="632"/>
                                          </a:lnTo>
                                          <a:lnTo>
                                            <a:pt x="158" y="643"/>
                                          </a:lnTo>
                                          <a:lnTo>
                                            <a:pt x="142" y="608"/>
                                          </a:lnTo>
                                          <a:lnTo>
                                            <a:pt x="118" y="544"/>
                                          </a:lnTo>
                                          <a:lnTo>
                                            <a:pt x="95" y="478"/>
                                          </a:lnTo>
                                          <a:lnTo>
                                            <a:pt x="69" y="391"/>
                                          </a:lnTo>
                                          <a:lnTo>
                                            <a:pt x="47" y="302"/>
                                          </a:lnTo>
                                          <a:lnTo>
                                            <a:pt x="29" y="212"/>
                                          </a:lnTo>
                                          <a:lnTo>
                                            <a:pt x="13" y="107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ln w="0"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" name="Forma libre 1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5920" y="6215239"/>
                                      <a:ext cx="52388" cy="112713"/>
                                    </a:xfrm>
                                    <a:custGeom>
                                      <a:avLst/>
                                      <a:gdLst>
                                        <a:gd name="T0" fmla="*/ 0 w 33"/>
                                        <a:gd name="T1" fmla="*/ 0 h 71"/>
                                        <a:gd name="T2" fmla="*/ 33 w 33"/>
                                        <a:gd name="T3" fmla="*/ 71 h 71"/>
                                        <a:gd name="T4" fmla="*/ 24 w 33"/>
                                        <a:gd name="T5" fmla="*/ 71 h 71"/>
                                        <a:gd name="T6" fmla="*/ 11 w 33"/>
                                        <a:gd name="T7" fmla="*/ 36 h 71"/>
                                        <a:gd name="T8" fmla="*/ 0 w 33"/>
                                        <a:gd name="T9" fmla="*/ 0 h 7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33" h="71">
                                          <a:moveTo>
                                            <a:pt x="0" y="0"/>
                                          </a:moveTo>
                                          <a:lnTo>
                                            <a:pt x="33" y="71"/>
                                          </a:lnTo>
                                          <a:lnTo>
                                            <a:pt x="24" y="71"/>
                                          </a:lnTo>
                                          <a:lnTo>
                                            <a:pt x="11" y="36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ln w="0"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" name="Forma libre 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6045" y="5124627"/>
                                      <a:ext cx="23813" cy="150813"/>
                                    </a:xfrm>
                                    <a:custGeom>
                                      <a:avLst/>
                                      <a:gdLst>
                                        <a:gd name="T0" fmla="*/ 0 w 15"/>
                                        <a:gd name="T1" fmla="*/ 0 h 95"/>
                                        <a:gd name="T2" fmla="*/ 8 w 15"/>
                                        <a:gd name="T3" fmla="*/ 37 h 95"/>
                                        <a:gd name="T4" fmla="*/ 8 w 15"/>
                                        <a:gd name="T5" fmla="*/ 41 h 95"/>
                                        <a:gd name="T6" fmla="*/ 15 w 15"/>
                                        <a:gd name="T7" fmla="*/ 95 h 95"/>
                                        <a:gd name="T8" fmla="*/ 4 w 15"/>
                                        <a:gd name="T9" fmla="*/ 49 h 95"/>
                                        <a:gd name="T10" fmla="*/ 0 w 15"/>
                                        <a:gd name="T11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95">
                                          <a:moveTo>
                                            <a:pt x="0" y="0"/>
                                          </a:moveTo>
                                          <a:lnTo>
                                            <a:pt x="8" y="37"/>
                                          </a:lnTo>
                                          <a:lnTo>
                                            <a:pt x="8" y="41"/>
                                          </a:lnTo>
                                          <a:lnTo>
                                            <a:pt x="15" y="95"/>
                                          </a:lnTo>
                                          <a:lnTo>
                                            <a:pt x="4" y="49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ln w="0"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" name="Forma libre 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182" y="4649964"/>
                                      <a:ext cx="638175" cy="1241425"/>
                                    </a:xfrm>
                                    <a:custGeom>
                                      <a:avLst/>
                                      <a:gdLst>
                                        <a:gd name="T0" fmla="*/ 402 w 402"/>
                                        <a:gd name="T1" fmla="*/ 0 h 782"/>
                                        <a:gd name="T2" fmla="*/ 402 w 402"/>
                                        <a:gd name="T3" fmla="*/ 1 h 782"/>
                                        <a:gd name="T4" fmla="*/ 363 w 402"/>
                                        <a:gd name="T5" fmla="*/ 39 h 782"/>
                                        <a:gd name="T6" fmla="*/ 325 w 402"/>
                                        <a:gd name="T7" fmla="*/ 79 h 782"/>
                                        <a:gd name="T8" fmla="*/ 290 w 402"/>
                                        <a:gd name="T9" fmla="*/ 121 h 782"/>
                                        <a:gd name="T10" fmla="*/ 255 w 402"/>
                                        <a:gd name="T11" fmla="*/ 164 h 782"/>
                                        <a:gd name="T12" fmla="*/ 211 w 402"/>
                                        <a:gd name="T13" fmla="*/ 222 h 782"/>
                                        <a:gd name="T14" fmla="*/ 171 w 402"/>
                                        <a:gd name="T15" fmla="*/ 284 h 782"/>
                                        <a:gd name="T16" fmla="*/ 133 w 402"/>
                                        <a:gd name="T17" fmla="*/ 346 h 782"/>
                                        <a:gd name="T18" fmla="*/ 100 w 402"/>
                                        <a:gd name="T19" fmla="*/ 411 h 782"/>
                                        <a:gd name="T20" fmla="*/ 71 w 402"/>
                                        <a:gd name="T21" fmla="*/ 478 h 782"/>
                                        <a:gd name="T22" fmla="*/ 45 w 402"/>
                                        <a:gd name="T23" fmla="*/ 546 h 782"/>
                                        <a:gd name="T24" fmla="*/ 27 w 402"/>
                                        <a:gd name="T25" fmla="*/ 617 h 782"/>
                                        <a:gd name="T26" fmla="*/ 13 w 402"/>
                                        <a:gd name="T27" fmla="*/ 689 h 782"/>
                                        <a:gd name="T28" fmla="*/ 7 w 402"/>
                                        <a:gd name="T29" fmla="*/ 761 h 782"/>
                                        <a:gd name="T30" fmla="*/ 7 w 402"/>
                                        <a:gd name="T31" fmla="*/ 782 h 782"/>
                                        <a:gd name="T32" fmla="*/ 0 w 402"/>
                                        <a:gd name="T33" fmla="*/ 765 h 782"/>
                                        <a:gd name="T34" fmla="*/ 1 w 402"/>
                                        <a:gd name="T35" fmla="*/ 761 h 782"/>
                                        <a:gd name="T36" fmla="*/ 7 w 402"/>
                                        <a:gd name="T37" fmla="*/ 688 h 782"/>
                                        <a:gd name="T38" fmla="*/ 21 w 402"/>
                                        <a:gd name="T39" fmla="*/ 616 h 782"/>
                                        <a:gd name="T40" fmla="*/ 40 w 402"/>
                                        <a:gd name="T41" fmla="*/ 545 h 782"/>
                                        <a:gd name="T42" fmla="*/ 66 w 402"/>
                                        <a:gd name="T43" fmla="*/ 475 h 782"/>
                                        <a:gd name="T44" fmla="*/ 95 w 402"/>
                                        <a:gd name="T45" fmla="*/ 409 h 782"/>
                                        <a:gd name="T46" fmla="*/ 130 w 402"/>
                                        <a:gd name="T47" fmla="*/ 343 h 782"/>
                                        <a:gd name="T48" fmla="*/ 167 w 402"/>
                                        <a:gd name="T49" fmla="*/ 281 h 782"/>
                                        <a:gd name="T50" fmla="*/ 209 w 402"/>
                                        <a:gd name="T51" fmla="*/ 220 h 782"/>
                                        <a:gd name="T52" fmla="*/ 253 w 402"/>
                                        <a:gd name="T53" fmla="*/ 163 h 782"/>
                                        <a:gd name="T54" fmla="*/ 287 w 402"/>
                                        <a:gd name="T55" fmla="*/ 120 h 782"/>
                                        <a:gd name="T56" fmla="*/ 324 w 402"/>
                                        <a:gd name="T57" fmla="*/ 78 h 782"/>
                                        <a:gd name="T58" fmla="*/ 362 w 402"/>
                                        <a:gd name="T59" fmla="*/ 38 h 782"/>
                                        <a:gd name="T60" fmla="*/ 402 w 402"/>
                                        <a:gd name="T61" fmla="*/ 0 h 78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</a:cxnLst>
                                      <a:rect l="0" t="0" r="r" b="b"/>
                                      <a:pathLst>
                                        <a:path w="402" h="782">
                                          <a:moveTo>
                                            <a:pt x="402" y="0"/>
                                          </a:moveTo>
                                          <a:lnTo>
                                            <a:pt x="402" y="1"/>
                                          </a:lnTo>
                                          <a:lnTo>
                                            <a:pt x="363" y="39"/>
                                          </a:lnTo>
                                          <a:lnTo>
                                            <a:pt x="325" y="79"/>
                                          </a:lnTo>
                                          <a:lnTo>
                                            <a:pt x="290" y="121"/>
                                          </a:lnTo>
                                          <a:lnTo>
                                            <a:pt x="255" y="164"/>
                                          </a:lnTo>
                                          <a:lnTo>
                                            <a:pt x="211" y="222"/>
                                          </a:lnTo>
                                          <a:lnTo>
                                            <a:pt x="171" y="284"/>
                                          </a:lnTo>
                                          <a:lnTo>
                                            <a:pt x="133" y="346"/>
                                          </a:lnTo>
                                          <a:lnTo>
                                            <a:pt x="100" y="411"/>
                                          </a:lnTo>
                                          <a:lnTo>
                                            <a:pt x="71" y="478"/>
                                          </a:lnTo>
                                          <a:lnTo>
                                            <a:pt x="45" y="546"/>
                                          </a:lnTo>
                                          <a:lnTo>
                                            <a:pt x="27" y="617"/>
                                          </a:lnTo>
                                          <a:lnTo>
                                            <a:pt x="13" y="689"/>
                                          </a:lnTo>
                                          <a:lnTo>
                                            <a:pt x="7" y="761"/>
                                          </a:lnTo>
                                          <a:lnTo>
                                            <a:pt x="7" y="782"/>
                                          </a:lnTo>
                                          <a:lnTo>
                                            <a:pt x="0" y="765"/>
                                          </a:lnTo>
                                          <a:lnTo>
                                            <a:pt x="1" y="761"/>
                                          </a:lnTo>
                                          <a:lnTo>
                                            <a:pt x="7" y="688"/>
                                          </a:lnTo>
                                          <a:lnTo>
                                            <a:pt x="21" y="616"/>
                                          </a:lnTo>
                                          <a:lnTo>
                                            <a:pt x="40" y="545"/>
                                          </a:lnTo>
                                          <a:lnTo>
                                            <a:pt x="66" y="475"/>
                                          </a:lnTo>
                                          <a:lnTo>
                                            <a:pt x="95" y="409"/>
                                          </a:lnTo>
                                          <a:lnTo>
                                            <a:pt x="130" y="343"/>
                                          </a:lnTo>
                                          <a:lnTo>
                                            <a:pt x="167" y="281"/>
                                          </a:lnTo>
                                          <a:lnTo>
                                            <a:pt x="209" y="220"/>
                                          </a:lnTo>
                                          <a:lnTo>
                                            <a:pt x="253" y="163"/>
                                          </a:lnTo>
                                          <a:lnTo>
                                            <a:pt x="287" y="120"/>
                                          </a:lnTo>
                                          <a:lnTo>
                                            <a:pt x="324" y="78"/>
                                          </a:lnTo>
                                          <a:lnTo>
                                            <a:pt x="362" y="38"/>
                                          </a:lnTo>
                                          <a:lnTo>
                                            <a:pt x="40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ln w="0"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" name="Forma libre 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182" y="5904089"/>
                                      <a:ext cx="58738" cy="311150"/>
                                    </a:xfrm>
                                    <a:custGeom>
                                      <a:avLst/>
                                      <a:gdLst>
                                        <a:gd name="T0" fmla="*/ 0 w 37"/>
                                        <a:gd name="T1" fmla="*/ 0 h 196"/>
                                        <a:gd name="T2" fmla="*/ 6 w 37"/>
                                        <a:gd name="T3" fmla="*/ 15 h 196"/>
                                        <a:gd name="T4" fmla="*/ 7 w 37"/>
                                        <a:gd name="T5" fmla="*/ 18 h 196"/>
                                        <a:gd name="T6" fmla="*/ 12 w 37"/>
                                        <a:gd name="T7" fmla="*/ 80 h 196"/>
                                        <a:gd name="T8" fmla="*/ 21 w 37"/>
                                        <a:gd name="T9" fmla="*/ 134 h 196"/>
                                        <a:gd name="T10" fmla="*/ 33 w 37"/>
                                        <a:gd name="T11" fmla="*/ 188 h 196"/>
                                        <a:gd name="T12" fmla="*/ 37 w 37"/>
                                        <a:gd name="T13" fmla="*/ 196 h 196"/>
                                        <a:gd name="T14" fmla="*/ 22 w 37"/>
                                        <a:gd name="T15" fmla="*/ 162 h 196"/>
                                        <a:gd name="T16" fmla="*/ 15 w 37"/>
                                        <a:gd name="T17" fmla="*/ 146 h 196"/>
                                        <a:gd name="T18" fmla="*/ 5 w 37"/>
                                        <a:gd name="T19" fmla="*/ 81 h 196"/>
                                        <a:gd name="T20" fmla="*/ 1 w 37"/>
                                        <a:gd name="T21" fmla="*/ 40 h 196"/>
                                        <a:gd name="T22" fmla="*/ 0 w 37"/>
                                        <a:gd name="T23" fmla="*/ 0 h 19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37" h="196">
                                          <a:moveTo>
                                            <a:pt x="0" y="0"/>
                                          </a:moveTo>
                                          <a:lnTo>
                                            <a:pt x="6" y="15"/>
                                          </a:lnTo>
                                          <a:lnTo>
                                            <a:pt x="7" y="18"/>
                                          </a:lnTo>
                                          <a:lnTo>
                                            <a:pt x="12" y="80"/>
                                          </a:lnTo>
                                          <a:lnTo>
                                            <a:pt x="21" y="134"/>
                                          </a:lnTo>
                                          <a:lnTo>
                                            <a:pt x="33" y="188"/>
                                          </a:lnTo>
                                          <a:lnTo>
                                            <a:pt x="37" y="196"/>
                                          </a:lnTo>
                                          <a:lnTo>
                                            <a:pt x="22" y="162"/>
                                          </a:lnTo>
                                          <a:lnTo>
                                            <a:pt x="15" y="146"/>
                                          </a:lnTo>
                                          <a:lnTo>
                                            <a:pt x="5" y="81"/>
                                          </a:lnTo>
                                          <a:lnTo>
                                            <a:pt x="1" y="4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ln w="0"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" name="Forma libre 1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3220" y="6223177"/>
                                      <a:ext cx="49213" cy="104775"/>
                                    </a:xfrm>
                                    <a:custGeom>
                                      <a:avLst/>
                                      <a:gdLst>
                                        <a:gd name="T0" fmla="*/ 0 w 31"/>
                                        <a:gd name="T1" fmla="*/ 0 h 66"/>
                                        <a:gd name="T2" fmla="*/ 31 w 31"/>
                                        <a:gd name="T3" fmla="*/ 66 h 66"/>
                                        <a:gd name="T4" fmla="*/ 24 w 31"/>
                                        <a:gd name="T5" fmla="*/ 66 h 66"/>
                                        <a:gd name="T6" fmla="*/ 0 w 31"/>
                                        <a:gd name="T7" fmla="*/ 0 h 6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</a:cxnLst>
                                      <a:rect l="0" t="0" r="r" b="b"/>
                                      <a:pathLst>
                                        <a:path w="31" h="66">
                                          <a:moveTo>
                                            <a:pt x="0" y="0"/>
                                          </a:moveTo>
                                          <a:lnTo>
                                            <a:pt x="31" y="66"/>
                                          </a:lnTo>
                                          <a:lnTo>
                                            <a:pt x="24" y="66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ln w="0"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8" name="Forma libre 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182" y="5864402"/>
                                      <a:ext cx="11113" cy="68263"/>
                                    </a:xfrm>
                                    <a:custGeom>
                                      <a:avLst/>
                                      <a:gdLst>
                                        <a:gd name="T0" fmla="*/ 0 w 7"/>
                                        <a:gd name="T1" fmla="*/ 0 h 43"/>
                                        <a:gd name="T2" fmla="*/ 7 w 7"/>
                                        <a:gd name="T3" fmla="*/ 17 h 43"/>
                                        <a:gd name="T4" fmla="*/ 7 w 7"/>
                                        <a:gd name="T5" fmla="*/ 43 h 43"/>
                                        <a:gd name="T6" fmla="*/ 6 w 7"/>
                                        <a:gd name="T7" fmla="*/ 40 h 43"/>
                                        <a:gd name="T8" fmla="*/ 0 w 7"/>
                                        <a:gd name="T9" fmla="*/ 25 h 43"/>
                                        <a:gd name="T10" fmla="*/ 0 w 7"/>
                                        <a:gd name="T11" fmla="*/ 0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</a:cxnLst>
                                      <a:rect l="0" t="0" r="r" b="b"/>
                                      <a:pathLst>
                                        <a:path w="7" h="43">
                                          <a:moveTo>
                                            <a:pt x="0" y="0"/>
                                          </a:moveTo>
                                          <a:lnTo>
                                            <a:pt x="7" y="17"/>
                                          </a:lnTo>
                                          <a:lnTo>
                                            <a:pt x="7" y="43"/>
                                          </a:lnTo>
                                          <a:lnTo>
                                            <a:pt x="6" y="40"/>
                                          </a:lnTo>
                                          <a:lnTo>
                                            <a:pt x="0" y="2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ln w="0"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9" name="Forma libre 1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0995" y="6135864"/>
                                      <a:ext cx="73025" cy="192088"/>
                                    </a:xfrm>
                                    <a:custGeom>
                                      <a:avLst/>
                                      <a:gdLst>
                                        <a:gd name="T0" fmla="*/ 0 w 46"/>
                                        <a:gd name="T1" fmla="*/ 0 h 121"/>
                                        <a:gd name="T2" fmla="*/ 7 w 46"/>
                                        <a:gd name="T3" fmla="*/ 16 h 121"/>
                                        <a:gd name="T4" fmla="*/ 22 w 46"/>
                                        <a:gd name="T5" fmla="*/ 50 h 121"/>
                                        <a:gd name="T6" fmla="*/ 33 w 46"/>
                                        <a:gd name="T7" fmla="*/ 86 h 121"/>
                                        <a:gd name="T8" fmla="*/ 46 w 46"/>
                                        <a:gd name="T9" fmla="*/ 121 h 121"/>
                                        <a:gd name="T10" fmla="*/ 45 w 46"/>
                                        <a:gd name="T11" fmla="*/ 121 h 121"/>
                                        <a:gd name="T12" fmla="*/ 14 w 46"/>
                                        <a:gd name="T13" fmla="*/ 55 h 121"/>
                                        <a:gd name="T14" fmla="*/ 11 w 46"/>
                                        <a:gd name="T15" fmla="*/ 44 h 121"/>
                                        <a:gd name="T16" fmla="*/ 0 w 46"/>
                                        <a:gd name="T17" fmla="*/ 0 h 12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121">
                                          <a:moveTo>
                                            <a:pt x="0" y="0"/>
                                          </a:moveTo>
                                          <a:lnTo>
                                            <a:pt x="7" y="16"/>
                                          </a:lnTo>
                                          <a:lnTo>
                                            <a:pt x="22" y="50"/>
                                          </a:lnTo>
                                          <a:lnTo>
                                            <a:pt x="33" y="86"/>
                                          </a:lnTo>
                                          <a:lnTo>
                                            <a:pt x="46" y="121"/>
                                          </a:lnTo>
                                          <a:lnTo>
                                            <a:pt x="45" y="121"/>
                                          </a:lnTo>
                                          <a:lnTo>
                                            <a:pt x="14" y="55"/>
                                          </a:lnTo>
                                          <a:lnTo>
                                            <a:pt x="11" y="44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ln w="0"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page">
                        <wp14:pctWidth>33000</wp14:pctWidth>
                      </wp14:sizeRelH>
                      <wp14:sizeRelV relativeFrom="page">
                        <wp14:pctHeight>95000</wp14:pctHeight>
                      </wp14:sizeRelV>
                    </wp:anchor>
                  </w:drawing>
                </mc:Choice>
                <mc:Fallback>
                  <w:pict>
                    <v:group w14:anchorId="2CFBB1D6" id="Grupo 2" o:spid="_x0000_s1026" alt="&quot;&quot;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  <v:shapetype id="_x0000_t15" coordsize="21600,21600" o:spt="15" adj="16200" path="m@0,l,,,21600@0,21600,21600,10800xe">
                        <v:stroke joinstyle="miter"/>
                        <v:formulas>
                          <v:f eqn="val #0"/>
                          <v:f eqn="prod #0 1 2"/>
                        </v:formulas>
                        <v:path gradientshapeok="t" o:connecttype="custom" o:connectlocs="@1,0;0,10800;@1,21600;21600,10800" o:connectangles="270,180,90,0" textboxrect="0,0,10800,21600;0,0,16200,21600;0,0,21600,21600"/>
                        <v:handles>
                          <v:h position="#0,topLeft" xrange="0,21600"/>
                        </v:handles>
                      </v:shapetype>
  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  <v:textbox inset=",0,14.4pt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Fecha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22-10-10T00:00:00Z">
                                  <w:dateFormat w:val="d-M-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62514130" w14:textId="5DE33DA8" w:rsidR="00651557" w:rsidRDefault="00651557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ins w:id="4" w:author="Juanra Romero" w:date="2022-10-17T12:04:00Z"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10-10-2022</w:t>
                                    </w:r>
                                  </w:ins>
                                </w:p>
                              </w:sdtContent>
                            </w:sdt>
                          </w:txbxContent>
                        </v:textbox>
                      </v:shape>
  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o:lock v:ext="edit" aspectratio="t"/>
  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  <v:path arrowok="t" o:connecttype="custom" o:connectlocs="0,0;61913,241300;133350,482600;193675,661988;193675,698500;120650,485775;61913,285750;9525,84138;0,0" o:connectangles="0,0,0,0,0,0,0,0,0"/>
                          </v:shape>
  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  <v:path arrowok="t" o:connecttype="custom" o:connectlocs="0,0;12700,30163;58738,147638;106363,265113;184150,427038;171450,427038;95250,268288;47625,155575;1588,39688;0,0" o:connectangles="0,0,0,0,0,0,0,0,0,0"/>
                          </v:shape>
  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  </v:shape>
  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  </v:shape>
  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  </v:shape>
  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  <v:path arrowok="t" o:connecttype="custom" o:connectlocs="0,0;52388,109538;38100,109538;19050,55563;0,0" o:connectangles="0,0,0,0,0"/>
                          </v:shape>
  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  <v:path arrowok="t" o:connecttype="custom" o:connectlocs="0,0;14288,58738;14288,63500;23813,147638;7938,77788;0,0" o:connectangles="0,0,0,0,0,0"/>
                          </v:shape>
  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  </v:shape>
  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  </v:shape>
  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  <v:path arrowok="t" o:connecttype="custom" o:connectlocs="0,0;49213,103188;36513,103188;0,0" o:connectangles="0,0,0,0"/>
                          </v:shape>
  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  <v:path arrowok="t" o:connecttype="custom" o:connectlocs="0,0;9525,26988;11113,66675;9525,61913;0,36513;0,0" o:connectangles="0,0,0,0,0,0"/>
                          </v:shape>
  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  <v:path arrowok="t" o:connecttype="custom" o:connectlocs="0,0;9525,25400;33338,77788;52388,133350;71438,187325;69850,187325;20638,84138;17463,66675;0,0" o:connectangles="0,0,0,0,0,0,0,0,0"/>
                          </v:shape>
                        </v:group>
  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<o:lock v:ext="edit" aspectratio="t"/>
  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  <v:fill opacity="13107f"/>
                            <v:stroke opacity="13107f"/>
                            <v:path arrowok="t" o:connecttype="custom" o:connectlocs="0,0;65088,246063;136525,490538;198438,674688;198438,714375;125413,493713;65088,290513;11113,85725;0,0" o:connectangles="0,0,0,0,0,0,0,0,0"/>
                          </v:shape>
  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  <v:fill opacity="13107f"/>
                            <v:stroke opacity="13107f"/>
                            <v:path arrowok="t" o:connecttype="custom" o:connectlocs="0,0;12700,31750;58738,152400;109538,269875;187325,436563;173038,436563;96838,276225;47625,158750;0,41275;0,0" o:connectangles="0,0,0,0,0,0,0,0,0,0"/>
                          </v:shape>
  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  <v:fill opacity="13107f"/>
                            <v:stroke opacity="13107f"/>
                            <v:path arrowok="t" o:connecttype="custom" o:connectlocs="0,0;25400,114300;31750,192088;28575,177800;0,49213;0,0" o:connectangles="0,0,0,0,0,0"/>
                          </v:shape>
  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  <v:fill opacity="13107f"/>
                            <v:stroke opacity="13107f"/>
  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  </v:shape>
  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  <v:fill opacity="13107f"/>
                            <v:stroke opacity="13107f"/>
                            <v:path arrowok="t" o:connecttype="custom" o:connectlocs="0,0;52388,112713;38100,112713;17463,57150;0,0" o:connectangles="0,0,0,0,0"/>
                          </v:shape>
  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  <v:fill opacity="13107f"/>
                            <v:stroke opacity="13107f"/>
                            <v:path arrowok="t" o:connecttype="custom" o:connectlocs="0,0;12700,58738;12700,65088;23813,150813;6350,77788;0,0" o:connectangles="0,0,0,0,0,0"/>
                          </v:shape>
  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  <v:fill opacity="13107f"/>
                            <v:stroke opacity="13107f"/>
  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  </v:shape>
  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  <v:fill opacity="13107f"/>
                            <v:stroke opacity="13107f"/>
  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  </v:shape>
  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  <v:fill opacity="13107f"/>
                            <v:stroke opacity="13107f"/>
                            <v:path arrowok="t" o:connecttype="custom" o:connectlocs="0,0;49213,104775;38100,104775;0,0" o:connectangles="0,0,0,0"/>
                          </v:shape>
  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  <v:fill opacity="13107f"/>
                            <v:stroke opacity="13107f"/>
                            <v:path arrowok="t" o:connecttype="custom" o:connectlocs="0,0;11113,26988;11113,68263;9525,63500;0,39688;0,0" o:connectangles="0,0,0,0,0,0"/>
                          </v:shape>
  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  <v:fill opacity="13107f"/>
                            <v:stroke opacity="13107f"/>
                            <v:path arrowok="t" o:connecttype="custom" o:connectlocs="0,0;11113,25400;34925,79375;52388,136525;73025,192088;71438,192088;22225,87313;17463,69850;0,0" o:connectangles="0,0,0,0,0,0,0,0,0"/>
                          </v:shape>
                        </v:group>
                      </v:group>
                      <w10:wrap anchorx="page" anchory="page"/>
                    </v:group>
                  </w:pict>
                </mc:Fallback>
              </mc:AlternateContent>
            </w:r>
            <w:r w:rsidRPr="00F65F2B">
              <w:rPr>
                <w:noProof/>
              </w:rPr>
              <mc:AlternateContent>
                <mc:Choice Requires="wps">
                  <w:drawing>
                    <wp:inline distT="0" distB="0" distL="0" distR="0" wp14:anchorId="53E728BC" wp14:editId="25CBFE61">
                      <wp:extent cx="3657600" cy="365760"/>
                      <wp:effectExtent l="0" t="0" r="0" b="0"/>
                      <wp:docPr id="32" name="Cuadro de text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57600" cy="365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36DF01" w14:textId="1CFE21C2" w:rsidR="00651557" w:rsidRDefault="00000000">
                                  <w:pPr>
                                    <w:pStyle w:val="Sinespaciado"/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alias w:val="Autor"/>
                                      <w:tag w:val=""/>
                                      <w:id w:val="-2041584766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ins w:id="5" w:author="Juanra Romero" w:date="2022-10-17T12:04:00Z">
                                        <w:r w:rsidR="00651557">
                                          <w:rPr>
                                            <w:color w:val="4472C4" w:themeColor="accent1"/>
                                            <w:sz w:val="26"/>
                                            <w:szCs w:val="26"/>
                                          </w:rPr>
                                          <w:t>Juanra Romero</w:t>
                                        </w:r>
                                      </w:ins>
                                    </w:sdtContent>
                                  </w:sdt>
                                </w:p>
                                <w:p w14:paraId="3A15E0D0" w14:textId="77777777" w:rsidR="00651557" w:rsidRDefault="00000000">
                                  <w:pPr>
                                    <w:pStyle w:val="Sinespaciado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alias w:val="Compañía"/>
                                      <w:tag w:val=""/>
                                      <w:id w:val="1558814826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651557">
                                        <w:rPr>
                                          <w:caps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t>[nombre de la empresa]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3E728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2" o:spid="_x0000_s1055" type="#_x0000_t202" style="width:4in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" filled="f" stroked="f" strokeweight=".5pt">
                      <v:textbox style="mso-fit-shape-to-text:t" inset="0,0,0,0">
                        <w:txbxContent>
                          <w:p w14:paraId="1E36DF01" w14:textId="1CFE21C2" w:rsidR="00651557" w:rsidRDefault="00000000">
                            <w:pPr>
                              <w:pStyle w:val="Sinespaciado"/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alias w:val="Autor"/>
                                <w:tag w:val=""/>
                                <w:id w:val="-204158476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ins w:id="6" w:author="Juanra Romero" w:date="2022-10-17T12:04:00Z">
                                  <w:r w:rsidR="00651557"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t>Juanra Romero</w:t>
                                  </w:r>
                                </w:ins>
                              </w:sdtContent>
                            </w:sdt>
                          </w:p>
                          <w:p w14:paraId="3A15E0D0" w14:textId="77777777" w:rsidR="00651557" w:rsidRDefault="00000000">
                            <w:pPr>
                              <w:pStyle w:val="Sinespaciad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alias w:val="Compañía"/>
                                <w:tag w:val=""/>
                                <w:id w:val="155881482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651557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[nombre de la empresa]</w:t>
                                </w:r>
                              </w:sdtContent>
                            </w:sdt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F65F2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A3BB30" wp14:editId="4168FD85">
                      <wp:simplePos x="0" y="0"/>
                      <mc:AlternateContent>
                        <mc:Choice Requires="wp14">
                          <wp:positionH relativeFrom="page">
                            <wp14:pctPosHOffset>42000</wp14:pctPosHOffset>
                          </wp:positionH>
                        </mc:Choice>
                        <mc:Fallback>
                          <wp:positionH relativeFrom="page">
                            <wp:posOffset>3175000</wp:posOffset>
                          </wp:positionH>
                        </mc:Fallback>
                      </mc:AlternateContent>
                      <mc:AlternateContent>
                        <mc:Choice Requires="wp14">
                          <wp:positionV relativeFrom="page">
                            <wp14:pctPosVOffset>17500</wp14:pctPosVOffset>
                          </wp:positionV>
                        </mc:Choice>
                        <mc:Fallback>
                          <wp:positionV relativeFrom="page">
                            <wp:posOffset>1870710</wp:posOffset>
                          </wp:positionV>
                        </mc:Fallback>
                      </mc:AlternateContent>
                      <wp:extent cx="3657600" cy="1069848"/>
                      <wp:effectExtent l="0" t="0" r="7620" b="635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57600" cy="10698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0698E3" w14:textId="4B8EDB91" w:rsidR="00651557" w:rsidRDefault="00000000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705018352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ins w:id="7" w:author="Juanra Romero" w:date="2022-10-17T12:04:00Z">
                                        <w:r w:rsidR="00651557">
                                          <w:rPr>
                                            <w:rFonts w:asciiTheme="majorHAnsi" w:eastAsiaTheme="majorEastAsia" w:hAnsiTheme="majorHAnsi" w:cstheme="majorBidi"/>
                                            <w:color w:val="262626" w:themeColor="text1" w:themeTint="D9"/>
                                            <w:sz w:val="72"/>
                                            <w:szCs w:val="72"/>
                                          </w:rPr>
                                          <w:t>Práctica 1</w:t>
                                        </w:r>
                                      </w:ins>
                                    </w:sdtContent>
                                  </w:sdt>
                                </w:p>
                                <w:p w14:paraId="55241EB2" w14:textId="42EA66F4" w:rsidR="00651557" w:rsidRDefault="005D2797">
                                  <w:pPr>
                                    <w:spacing w:before="120"/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alias w:val="Subtítulo"/>
                                      <w:tag w:val=""/>
                                      <w:id w:val="-1148361611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ins w:id="8" w:author="Juanra Romero" w:date="2022-10-23T14:17:00Z">
                                        <w:r>
                                          <w:rPr>
                                            <w:color w:val="404040" w:themeColor="text1" w:themeTint="BF"/>
                                            <w:sz w:val="36"/>
                                            <w:szCs w:val="36"/>
                                          </w:rPr>
                                          <w:t>Vulcanoriosity</w:t>
                                        </w:r>
                                      </w:ins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45000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A3BB30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  <v:textbox style="mso-fit-shape-to-text:t" inset="0,0,0,0">
                        <w:txbxContent>
                          <w:p w14:paraId="610698E3" w14:textId="4B8EDB91" w:rsidR="00651557" w:rsidRDefault="00000000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ins w:id="9" w:author="Juanra Romero" w:date="2022-10-17T12:04:00Z">
                                  <w:r w:rsidR="00651557"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t>Práctica 1</w:t>
                                  </w:r>
                                </w:ins>
                              </w:sdtContent>
                            </w:sdt>
                          </w:p>
                          <w:p w14:paraId="55241EB2" w14:textId="42EA66F4" w:rsidR="00651557" w:rsidRDefault="005D2797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ubtítulo"/>
                                <w:tag w:val=""/>
                                <w:id w:val="-114836161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ins w:id="10" w:author="Juanra Romero" w:date="2022-10-23T14:17:00Z">
                                  <w: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t>Vulcanoriosity</w:t>
                                  </w:r>
                                </w:ins>
                                <w:proofErr w:type="spellEnd"/>
                              </w:sdtContent>
                            </w:sdt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ins>
        </w:p>
        <w:p w14:paraId="6EFB1880" w14:textId="109ECB0E" w:rsidR="00750053" w:rsidRDefault="00651557" w:rsidP="00F65F2B">
          <w:pPr>
            <w:pStyle w:val="Prrafodelista"/>
            <w:numPr>
              <w:ilvl w:val="0"/>
              <w:numId w:val="2"/>
            </w:numPr>
            <w:rPr>
              <w:ins w:id="11" w:author="Juanra Romero" w:date="2022-10-17T17:08:00Z"/>
            </w:rPr>
          </w:pPr>
          <w:ins w:id="12" w:author="Juanra Romero" w:date="2022-10-17T12:04:00Z">
            <w:r w:rsidRPr="00F65F2B">
              <w:br w:type="page"/>
            </w:r>
          </w:ins>
        </w:p>
        <w:customXmlInsRangeStart w:id="13" w:author="Juanra Romero" w:date="2022-10-17T17:08:00Z"/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2096354145"/>
            <w:docPartObj>
              <w:docPartGallery w:val="Table of Contents"/>
              <w:docPartUnique/>
            </w:docPartObj>
          </w:sdtPr>
          <w:sdtContent>
            <w:customXmlInsRangeEnd w:id="13"/>
            <w:p w14:paraId="437B0201" w14:textId="77777777" w:rsidR="00750053" w:rsidRDefault="00750053">
              <w:pPr>
                <w:pStyle w:val="TtuloTDC"/>
                <w:rPr>
                  <w:ins w:id="14" w:author="Juanra Romero" w:date="2022-10-17T17:08:00Z"/>
                </w:rPr>
                <w:pPrChange w:id="15" w:author="Juanra Romero" w:date="2022-10-17T17:08:00Z">
                  <w:pPr>
                    <w:pStyle w:val="TtuloTDC"/>
                    <w:numPr>
                      <w:numId w:val="2"/>
                    </w:numPr>
                    <w:ind w:left="720" w:hanging="360"/>
                  </w:pPr>
                </w:pPrChange>
              </w:pPr>
              <w:ins w:id="16" w:author="Juanra Romero" w:date="2022-10-17T17:08:00Z">
                <w:r>
                  <w:t>Tabla de contenido</w:t>
                </w:r>
              </w:ins>
            </w:p>
            <w:p w14:paraId="4EF8B1E6" w14:textId="5AF8240F" w:rsidR="005D2797" w:rsidRDefault="00750053">
              <w:pPr>
                <w:pStyle w:val="TDC1"/>
                <w:tabs>
                  <w:tab w:val="right" w:leader="dot" w:pos="8494"/>
                </w:tabs>
                <w:rPr>
                  <w:ins w:id="17" w:author="Juanra Romero" w:date="2022-10-23T14:17:00Z"/>
                  <w:rFonts w:eastAsiaTheme="minorEastAsia"/>
                  <w:noProof/>
                  <w:lang w:eastAsia="es-ES"/>
                </w:rPr>
              </w:pPr>
              <w:ins w:id="18" w:author="Juanra Romero" w:date="2022-10-17T17:08:00Z"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</w:ins>
              <w:ins w:id="19" w:author="Juanra Romero" w:date="2022-10-23T14:17:00Z">
                <w:r w:rsidR="005D2797" w:rsidRPr="00F020CF">
                  <w:rPr>
                    <w:rStyle w:val="Hipervnculo"/>
                    <w:noProof/>
                  </w:rPr>
                  <w:fldChar w:fldCharType="begin"/>
                </w:r>
                <w:r w:rsidR="005D2797" w:rsidRPr="00F020CF">
                  <w:rPr>
                    <w:rStyle w:val="Hipervnculo"/>
                    <w:noProof/>
                  </w:rPr>
                  <w:instrText xml:space="preserve"> </w:instrText>
                </w:r>
                <w:r w:rsidR="005D2797">
                  <w:rPr>
                    <w:noProof/>
                  </w:rPr>
                  <w:instrText>HYPERLINK \l "_Toc117427042"</w:instrText>
                </w:r>
                <w:r w:rsidR="005D2797" w:rsidRPr="00F020CF">
                  <w:rPr>
                    <w:rStyle w:val="Hipervnculo"/>
                    <w:noProof/>
                  </w:rPr>
                  <w:instrText xml:space="preserve"> </w:instrText>
                </w:r>
                <w:r w:rsidR="005D2797" w:rsidRPr="00F020CF">
                  <w:rPr>
                    <w:rStyle w:val="Hipervnculo"/>
                    <w:noProof/>
                  </w:rPr>
                </w:r>
                <w:r w:rsidR="005D2797" w:rsidRPr="00F020CF">
                  <w:rPr>
                    <w:rStyle w:val="Hipervnculo"/>
                    <w:noProof/>
                  </w:rPr>
                  <w:fldChar w:fldCharType="separate"/>
                </w:r>
                <w:r w:rsidR="005D2797" w:rsidRPr="00F020CF">
                  <w:rPr>
                    <w:rStyle w:val="Hipervnculo"/>
                    <w:noProof/>
                  </w:rPr>
                  <w:t>Guía de estilos</w:t>
                </w:r>
                <w:r w:rsidR="005D2797">
                  <w:rPr>
                    <w:noProof/>
                    <w:webHidden/>
                  </w:rPr>
                  <w:tab/>
                </w:r>
                <w:r w:rsidR="005D2797">
                  <w:rPr>
                    <w:noProof/>
                    <w:webHidden/>
                  </w:rPr>
                  <w:fldChar w:fldCharType="begin"/>
                </w:r>
                <w:r w:rsidR="005D2797">
                  <w:rPr>
                    <w:noProof/>
                    <w:webHidden/>
                  </w:rPr>
                  <w:instrText xml:space="preserve"> PAGEREF _Toc117427042 \h </w:instrText>
                </w:r>
                <w:r w:rsidR="005D2797">
                  <w:rPr>
                    <w:noProof/>
                    <w:webHidden/>
                  </w:rPr>
                </w:r>
              </w:ins>
              <w:r w:rsidR="005D2797">
                <w:rPr>
                  <w:noProof/>
                  <w:webHidden/>
                </w:rPr>
                <w:fldChar w:fldCharType="separate"/>
              </w:r>
              <w:ins w:id="20" w:author="Juanra Romero" w:date="2022-10-23T14:17:00Z">
                <w:r w:rsidR="005D2797">
                  <w:rPr>
                    <w:noProof/>
                    <w:webHidden/>
                  </w:rPr>
                  <w:t>2</w:t>
                </w:r>
                <w:r w:rsidR="005D2797">
                  <w:rPr>
                    <w:noProof/>
                    <w:webHidden/>
                  </w:rPr>
                  <w:fldChar w:fldCharType="end"/>
                </w:r>
                <w:r w:rsidR="005D2797" w:rsidRPr="00F020CF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35CD92EF" w14:textId="1EEF37EF" w:rsidR="005D2797" w:rsidRDefault="005D2797">
              <w:pPr>
                <w:pStyle w:val="TDC1"/>
                <w:tabs>
                  <w:tab w:val="right" w:leader="dot" w:pos="8494"/>
                </w:tabs>
                <w:rPr>
                  <w:ins w:id="21" w:author="Juanra Romero" w:date="2022-10-23T14:17:00Z"/>
                  <w:rFonts w:eastAsiaTheme="minorEastAsia"/>
                  <w:noProof/>
                  <w:lang w:eastAsia="es-ES"/>
                </w:rPr>
              </w:pPr>
              <w:ins w:id="22" w:author="Juanra Romero" w:date="2022-10-23T14:17:00Z">
                <w:r w:rsidRPr="00F020CF">
                  <w:rPr>
                    <w:rStyle w:val="Hipervnculo"/>
                    <w:noProof/>
                  </w:rPr>
                  <w:fldChar w:fldCharType="begin"/>
                </w:r>
                <w:r w:rsidRPr="00F020CF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"_Toc117427043"</w:instrText>
                </w:r>
                <w:r w:rsidRPr="00F020CF">
                  <w:rPr>
                    <w:rStyle w:val="Hipervnculo"/>
                    <w:noProof/>
                  </w:rPr>
                  <w:instrText xml:space="preserve"> </w:instrText>
                </w:r>
                <w:r w:rsidRPr="00F020CF">
                  <w:rPr>
                    <w:rStyle w:val="Hipervnculo"/>
                    <w:noProof/>
                  </w:rPr>
                </w:r>
                <w:r w:rsidRPr="00F020CF">
                  <w:rPr>
                    <w:rStyle w:val="Hipervnculo"/>
                    <w:noProof/>
                  </w:rPr>
                  <w:fldChar w:fldCharType="separate"/>
                </w:r>
                <w:r w:rsidRPr="00F020CF">
                  <w:rPr>
                    <w:rStyle w:val="Hipervnculo"/>
                    <w:noProof/>
                  </w:rPr>
                  <w:t>WireFrame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_Toc117427043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23" w:author="Juanra Romero" w:date="2022-10-23T14:17:00Z"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F020CF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2951B23E" w14:textId="2A8A999E" w:rsidR="00750053" w:rsidRDefault="00750053">
              <w:pPr>
                <w:ind w:left="360"/>
                <w:rPr>
                  <w:ins w:id="24" w:author="Juanra Romero" w:date="2022-10-17T17:08:00Z"/>
                </w:rPr>
                <w:pPrChange w:id="25" w:author="Juanra Romero" w:date="2022-10-17T17:08:00Z">
                  <w:pPr>
                    <w:pStyle w:val="Prrafodelista"/>
                    <w:numPr>
                      <w:numId w:val="2"/>
                    </w:numPr>
                    <w:ind w:hanging="360"/>
                  </w:pPr>
                </w:pPrChange>
              </w:pPr>
              <w:ins w:id="26" w:author="Juanra Romero" w:date="2022-10-17T17:08:00Z">
                <w:r>
                  <w:fldChar w:fldCharType="end"/>
                </w:r>
              </w:ins>
            </w:p>
            <w:customXmlInsRangeStart w:id="27" w:author="Juanra Romero" w:date="2022-10-17T17:08:00Z"/>
          </w:sdtContent>
        </w:sdt>
        <w:customXmlInsRangeEnd w:id="27"/>
        <w:p w14:paraId="619EF551" w14:textId="2001827C" w:rsidR="00750053" w:rsidRDefault="00750053" w:rsidP="00750053">
          <w:pPr>
            <w:rPr>
              <w:ins w:id="28" w:author="Juanra Romero" w:date="2022-10-17T12:32:00Z"/>
            </w:rPr>
          </w:pPr>
          <w:ins w:id="29" w:author="Juanra Romero" w:date="2022-10-17T17:08:00Z">
            <w:r>
              <w:br w:type="page"/>
            </w:r>
          </w:ins>
        </w:p>
        <w:p w14:paraId="12F3D359" w14:textId="003A8B12" w:rsidR="00E30EF8" w:rsidRDefault="00E30EF8">
          <w:pPr>
            <w:pStyle w:val="Ttulo1"/>
            <w:rPr>
              <w:ins w:id="30" w:author="Juanra Romero" w:date="2022-10-17T12:41:00Z"/>
            </w:rPr>
            <w:pPrChange w:id="31" w:author="Juanra Romero" w:date="2022-10-17T12:41:00Z">
              <w:pPr>
                <w:pStyle w:val="Prrafodelista"/>
                <w:numPr>
                  <w:numId w:val="2"/>
                </w:numPr>
                <w:ind w:hanging="360"/>
              </w:pPr>
            </w:pPrChange>
          </w:pPr>
          <w:bookmarkStart w:id="32" w:name="_Toc117427042"/>
          <w:ins w:id="33" w:author="Juanra Romero" w:date="2022-10-17T12:41:00Z">
            <w:r>
              <w:lastRenderedPageBreak/>
              <w:t>Guía de estilos</w:t>
            </w:r>
            <w:bookmarkEnd w:id="32"/>
          </w:ins>
        </w:p>
        <w:p w14:paraId="44F11B51" w14:textId="77777777" w:rsidR="00AD27F0" w:rsidRDefault="00F65F2B" w:rsidP="00AD27F0">
          <w:pPr>
            <w:pStyle w:val="Prrafodelista"/>
            <w:numPr>
              <w:ilvl w:val="0"/>
              <w:numId w:val="2"/>
            </w:numPr>
            <w:rPr>
              <w:ins w:id="34" w:author="Juanra Romero" w:date="2022-10-17T16:53:00Z"/>
            </w:rPr>
          </w:pPr>
          <w:ins w:id="35" w:author="Juanra Romero" w:date="2022-10-17T12:14:00Z">
            <w:r w:rsidRPr="00AD27F0">
              <w:rPr>
                <w:b/>
                <w:bCs/>
                <w:rPrChange w:id="36" w:author="Juanra Romero" w:date="2022-10-17T16:53:00Z">
                  <w:rPr/>
                </w:rPrChange>
              </w:rPr>
              <w:t>Público objetivo:</w:t>
            </w:r>
          </w:ins>
          <w:ins w:id="37" w:author="Juanra Romero" w:date="2022-10-17T12:15:00Z">
            <w:r>
              <w:t xml:space="preserve"> </w:t>
            </w:r>
          </w:ins>
          <w:ins w:id="38" w:author="Juanra Romero" w:date="2022-10-17T12:16:00Z">
            <w:r>
              <w:t xml:space="preserve">La página irá dirigida con el </w:t>
            </w:r>
          </w:ins>
          <w:ins w:id="39" w:author="Juanra Romero" w:date="2022-10-17T12:17:00Z">
            <w:r>
              <w:t>fin de llegar a los interesados por la vulcanología</w:t>
            </w:r>
          </w:ins>
          <w:ins w:id="40" w:author="Juanra Romero" w:date="2022-10-17T12:27:00Z">
            <w:r w:rsidR="00251F56">
              <w:t>, habrá que realizar un estudio para investigar sobre toda la población mundial, qui</w:t>
            </w:r>
          </w:ins>
          <w:ins w:id="41" w:author="Juanra Romero" w:date="2022-10-17T12:28:00Z">
            <w:r w:rsidR="00251F56">
              <w:t>énes son los interesados por los volcanes, necesitaremos información de un equipo de ciencia de datos para realizar el estudio</w:t>
            </w:r>
          </w:ins>
          <w:ins w:id="42" w:author="Juanra Romero" w:date="2022-10-17T12:29:00Z">
            <w:r w:rsidR="00251F56">
              <w:t>, recopilando datos interesantes que puedan ser relacionados con el vulcanismo para sacar conclusione</w:t>
            </w:r>
          </w:ins>
          <w:ins w:id="43" w:author="Juanra Romero" w:date="2022-10-17T12:32:00Z">
            <w:r w:rsidR="00251F56">
              <w:t>s</w:t>
            </w:r>
          </w:ins>
          <w:ins w:id="44" w:author="Juanra Romero" w:date="2022-10-17T12:17:00Z">
            <w:r>
              <w:t>.</w:t>
            </w:r>
          </w:ins>
        </w:p>
        <w:p w14:paraId="0DB87691" w14:textId="0D1DA289" w:rsidR="00E30EF8" w:rsidRDefault="00000000">
          <w:pPr>
            <w:pStyle w:val="Prrafodelista"/>
            <w:rPr>
              <w:ins w:id="45" w:author="Juanra Romero" w:date="2022-10-17T12:34:00Z"/>
            </w:rPr>
            <w:pPrChange w:id="46" w:author="Juanra Romero" w:date="2022-10-17T16:53:00Z">
              <w:pPr>
                <w:pStyle w:val="Prrafodelista"/>
                <w:numPr>
                  <w:numId w:val="2"/>
                </w:numPr>
                <w:ind w:hanging="360"/>
              </w:pPr>
            </w:pPrChange>
          </w:pPr>
        </w:p>
        <w:customXmlInsRangeStart w:id="47" w:author="Juanra Romero" w:date="2022-10-17T12:04:00Z"/>
      </w:sdtContent>
    </w:sdt>
    <w:customXmlInsRangeEnd w:id="47"/>
    <w:p w14:paraId="2565867B" w14:textId="2028A46A" w:rsidR="00651557" w:rsidRDefault="00E30EF8" w:rsidP="00F65F2B">
      <w:pPr>
        <w:pStyle w:val="Prrafodelista"/>
        <w:numPr>
          <w:ilvl w:val="0"/>
          <w:numId w:val="2"/>
        </w:numPr>
        <w:rPr>
          <w:ins w:id="48" w:author="Juanra Romero" w:date="2022-10-17T16:54:00Z"/>
        </w:rPr>
      </w:pPr>
      <w:ins w:id="49" w:author="Juanra Romero" w:date="2022-10-17T12:34:00Z">
        <w:r w:rsidRPr="00AD27F0">
          <w:rPr>
            <w:b/>
            <w:bCs/>
            <w:rPrChange w:id="50" w:author="Juanra Romero" w:date="2022-10-17T16:53:00Z">
              <w:rPr/>
            </w:rPrChange>
          </w:rPr>
          <w:t>Tono:</w:t>
        </w:r>
      </w:ins>
      <w:ins w:id="51" w:author="Juanra Romero" w:date="2022-10-17T12:45:00Z">
        <w:r>
          <w:t xml:space="preserve"> </w:t>
        </w:r>
        <w:r w:rsidR="00BF3EA3">
          <w:t>En la página deberá de ser usado un lenguaje específico, orientado a la vulcanología</w:t>
        </w:r>
      </w:ins>
      <w:ins w:id="52" w:author="Juanra Romero" w:date="2022-10-17T12:48:00Z">
        <w:r w:rsidR="00BF3EA3">
          <w:t xml:space="preserve">, con un registro </w:t>
        </w:r>
      </w:ins>
      <w:ins w:id="53" w:author="Juanra Romero" w:date="2022-10-17T12:49:00Z">
        <w:r w:rsidR="00BF3EA3">
          <w:t>formal durante todo el discurso de la página.</w:t>
        </w:r>
      </w:ins>
      <w:ins w:id="54" w:author="Juanra Romero" w:date="2022-10-17T17:22:00Z">
        <w:r w:rsidR="00DB3F94">
          <w:t xml:space="preserve"> </w:t>
        </w:r>
      </w:ins>
    </w:p>
    <w:p w14:paraId="6A3D4F22" w14:textId="77777777" w:rsidR="00AD27F0" w:rsidRDefault="00AD27F0">
      <w:pPr>
        <w:pStyle w:val="Prrafodelista"/>
        <w:rPr>
          <w:ins w:id="55" w:author="Juanra Romero" w:date="2022-10-17T12:59:00Z"/>
        </w:rPr>
        <w:pPrChange w:id="56" w:author="Juanra Romero" w:date="2022-10-17T16:54:00Z">
          <w:pPr>
            <w:pStyle w:val="Prrafodelista"/>
            <w:numPr>
              <w:numId w:val="2"/>
            </w:numPr>
            <w:ind w:hanging="360"/>
          </w:pPr>
        </w:pPrChange>
      </w:pPr>
    </w:p>
    <w:p w14:paraId="3E11059C" w14:textId="77777777" w:rsidR="00AD27F0" w:rsidRDefault="00553778" w:rsidP="00553778">
      <w:pPr>
        <w:pStyle w:val="Prrafodelista"/>
        <w:numPr>
          <w:ilvl w:val="0"/>
          <w:numId w:val="2"/>
        </w:numPr>
        <w:rPr>
          <w:ins w:id="57" w:author="Juanra Romero" w:date="2022-10-17T16:53:00Z"/>
        </w:rPr>
      </w:pPr>
      <w:ins w:id="58" w:author="Juanra Romero" w:date="2022-10-17T12:59:00Z">
        <w:r w:rsidRPr="00AD27F0">
          <w:rPr>
            <w:b/>
            <w:bCs/>
            <w:rPrChange w:id="59" w:author="Juanra Romero" w:date="2022-10-17T16:53:00Z">
              <w:rPr/>
            </w:rPrChange>
          </w:rPr>
          <w:t>Estructura</w:t>
        </w:r>
      </w:ins>
      <w:ins w:id="60" w:author="Juanra Romero" w:date="2022-10-17T13:03:00Z">
        <w:r w:rsidRPr="00AD27F0">
          <w:rPr>
            <w:b/>
            <w:bCs/>
            <w:rPrChange w:id="61" w:author="Juanra Romero" w:date="2022-10-17T16:53:00Z">
              <w:rPr/>
            </w:rPrChange>
          </w:rPr>
          <w:t>:</w:t>
        </w:r>
        <w:r>
          <w:t xml:space="preserve"> La estructura es clara, la página principal estará </w:t>
        </w:r>
      </w:ins>
      <w:ins w:id="62" w:author="Juanra Romero" w:date="2022-10-17T13:04:00Z">
        <w:r>
          <w:t xml:space="preserve">formado por una cabecera </w:t>
        </w:r>
      </w:ins>
    </w:p>
    <w:p w14:paraId="4A8B9CE8" w14:textId="1DE73AD6" w:rsidR="00553778" w:rsidRDefault="00553778" w:rsidP="00AD27F0">
      <w:pPr>
        <w:pStyle w:val="Prrafodelista"/>
        <w:rPr>
          <w:ins w:id="63" w:author="Juanra Romero" w:date="2022-10-17T16:54:00Z"/>
        </w:rPr>
      </w:pPr>
      <w:ins w:id="64" w:author="Juanra Romero" w:date="2022-10-17T13:04:00Z">
        <w:r>
          <w:t>con el nombre de la página, una segunda cabecera con información y etcétera, con luego una cuadricula con cada información que querremos mostrar.</w:t>
        </w:r>
      </w:ins>
      <w:ins w:id="65" w:author="Juanra Romero" w:date="2022-10-17T13:05:00Z">
        <w:r>
          <w:br/>
          <w:t>Al clicar a uno de los cuadrados, llevará a una pagina secundaria donde habrá info</w:t>
        </w:r>
      </w:ins>
      <w:ins w:id="66" w:author="Juanra Romero" w:date="2022-10-17T13:06:00Z">
        <w:r>
          <w:t>rmación sobre lo que se quiera investigar. Tendremos una cabecera con el nombre de la página y luego una subcabecera con el nombre de lo que hemos clicado antes. Con información por el medio</w:t>
        </w:r>
      </w:ins>
      <w:ins w:id="67" w:author="Juanra Romero" w:date="2022-10-17T13:07:00Z">
        <w:r>
          <w:t>.</w:t>
        </w:r>
      </w:ins>
    </w:p>
    <w:p w14:paraId="059AB3CB" w14:textId="77777777" w:rsidR="00AD27F0" w:rsidRDefault="00AD27F0">
      <w:pPr>
        <w:pStyle w:val="Prrafodelista"/>
        <w:rPr>
          <w:ins w:id="68" w:author="Juanra Romero" w:date="2022-10-17T13:07:00Z"/>
        </w:rPr>
        <w:pPrChange w:id="69" w:author="Juanra Romero" w:date="2022-10-17T16:54:00Z">
          <w:pPr>
            <w:pStyle w:val="Prrafodelista"/>
            <w:numPr>
              <w:numId w:val="2"/>
            </w:numPr>
            <w:ind w:hanging="360"/>
          </w:pPr>
        </w:pPrChange>
      </w:pPr>
    </w:p>
    <w:p w14:paraId="0611A44A" w14:textId="751CD517" w:rsidR="00553778" w:rsidRDefault="00553778">
      <w:pPr>
        <w:pStyle w:val="Prrafodelista"/>
        <w:numPr>
          <w:ilvl w:val="0"/>
          <w:numId w:val="2"/>
        </w:numPr>
        <w:rPr>
          <w:ins w:id="70" w:author="Juanra Romero" w:date="2022-10-17T18:16:00Z"/>
          <w:b/>
          <w:bCs/>
        </w:rPr>
      </w:pPr>
      <w:ins w:id="71" w:author="Juanra Romero" w:date="2022-10-17T13:08:00Z">
        <w:r w:rsidRPr="00AD27F0">
          <w:rPr>
            <w:b/>
            <w:bCs/>
            <w:rPrChange w:id="72" w:author="Juanra Romero" w:date="2022-10-17T16:53:00Z">
              <w:rPr/>
            </w:rPrChange>
          </w:rPr>
          <w:t>Contenido:</w:t>
        </w:r>
      </w:ins>
      <w:ins w:id="73" w:author="Juanra Romero" w:date="2022-10-17T16:56:00Z">
        <w:r w:rsidR="00560691">
          <w:rPr>
            <w:b/>
            <w:bCs/>
          </w:rPr>
          <w:t xml:space="preserve"> </w:t>
        </w:r>
        <w:r w:rsidR="00560691" w:rsidRPr="00A26A88">
          <w:rPr>
            <w:rPrChange w:id="74" w:author="Juanra Romero" w:date="2022-10-17T17:05:00Z">
              <w:rPr>
                <w:b/>
                <w:bCs/>
              </w:rPr>
            </w:rPrChange>
          </w:rPr>
          <w:t xml:space="preserve">El contenido como </w:t>
        </w:r>
      </w:ins>
      <w:ins w:id="75" w:author="Juanra Romero" w:date="2022-10-17T16:57:00Z">
        <w:r w:rsidR="00560691" w:rsidRPr="00A26A88">
          <w:rPr>
            <w:rPrChange w:id="76" w:author="Juanra Romero" w:date="2022-10-17T17:05:00Z">
              <w:rPr>
                <w:b/>
                <w:bCs/>
              </w:rPr>
            </w:rPrChange>
          </w:rPr>
          <w:t>bien indicamos en el público objetivo</w:t>
        </w:r>
      </w:ins>
      <w:ins w:id="77" w:author="Juanra Romero" w:date="2022-10-17T17:01:00Z">
        <w:r w:rsidR="00916219" w:rsidRPr="00A26A88">
          <w:rPr>
            <w:rPrChange w:id="78" w:author="Juanra Romero" w:date="2022-10-17T17:05:00Z">
              <w:rPr>
                <w:b/>
                <w:bCs/>
              </w:rPr>
            </w:rPrChange>
          </w:rPr>
          <w:t>, habrá información relacionada con los volcanes,</w:t>
        </w:r>
      </w:ins>
      <w:ins w:id="79" w:author="Juanra Romero" w:date="2022-10-23T14:16:00Z">
        <w:r w:rsidR="002B56BD">
          <w:t xml:space="preserve"> tipos de volcanes, </w:t>
        </w:r>
        <w:proofErr w:type="spellStart"/>
        <w:r w:rsidR="002B56BD">
          <w:t>lahars</w:t>
        </w:r>
        <w:proofErr w:type="spellEnd"/>
        <w:r w:rsidR="002B56BD">
          <w:t>, tipos de erupciones, definiciones técnicas de volcanes, flujos piroclásticos, placas tectónicas, materiales volcánicos</w:t>
        </w:r>
        <w:r w:rsidR="00E56522">
          <w:t>, entre otros.</w:t>
        </w:r>
      </w:ins>
      <w:ins w:id="80" w:author="Juanra Romero" w:date="2022-10-17T17:59:00Z">
        <w:r w:rsidR="00542C21">
          <w:br/>
        </w:r>
      </w:ins>
    </w:p>
    <w:p w14:paraId="46524541" w14:textId="33CA6F22" w:rsidR="00342E30" w:rsidRPr="007E31D0" w:rsidRDefault="006D5ED8">
      <w:pPr>
        <w:pStyle w:val="Prrafodelista"/>
        <w:numPr>
          <w:ilvl w:val="0"/>
          <w:numId w:val="2"/>
        </w:numPr>
        <w:rPr>
          <w:ins w:id="81" w:author="Juanra Romero" w:date="2022-10-17T18:17:00Z"/>
          <w:b/>
          <w:bCs/>
          <w:rPrChange w:id="82" w:author="Juanra Romero" w:date="2022-10-17T18:17:00Z">
            <w:rPr>
              <w:ins w:id="83" w:author="Juanra Romero" w:date="2022-10-17T18:17:00Z"/>
            </w:rPr>
          </w:rPrChange>
        </w:rPr>
      </w:pPr>
      <w:ins w:id="84" w:author="Juanra Romero" w:date="2022-10-17T18:17:00Z">
        <w:r w:rsidRPr="007E31D0">
          <w:rPr>
            <w:b/>
            <w:bCs/>
            <w:noProof/>
          </w:rPr>
          <mc:AlternateContent>
            <mc:Choice Requires="wps">
              <w:drawing>
                <wp:anchor distT="45720" distB="45720" distL="114300" distR="114300" simplePos="0" relativeHeight="251681792" behindDoc="0" locked="0" layoutInCell="1" allowOverlap="1" wp14:anchorId="1CC8C684" wp14:editId="3F8A01E1">
                  <wp:simplePos x="0" y="0"/>
                  <wp:positionH relativeFrom="margin">
                    <wp:posOffset>233045</wp:posOffset>
                  </wp:positionH>
                  <wp:positionV relativeFrom="paragraph">
                    <wp:posOffset>525476</wp:posOffset>
                  </wp:positionV>
                  <wp:extent cx="4921250" cy="1404620"/>
                  <wp:effectExtent l="0" t="0" r="12700" b="12700"/>
                  <wp:wrapSquare wrapText="bothSides"/>
                  <wp:docPr id="217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921250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34F990" w14:textId="788A71C0" w:rsidR="007E31D0" w:rsidRPr="006D5ED8" w:rsidRDefault="006D5ED8">
                              <w:pPr>
                                <w:jc w:val="center"/>
                                <w:rPr>
                                  <w:rFonts w:ascii="Lora" w:hAnsi="Lora"/>
                                  <w:sz w:val="32"/>
                                  <w:szCs w:val="32"/>
                                  <w:rPrChange w:id="85" w:author="Juanra Romero" w:date="2022-10-17T18:18:00Z">
                                    <w:rPr/>
                                  </w:rPrChange>
                                </w:rPr>
                                <w:pPrChange w:id="86" w:author="Juanra Romero" w:date="2022-10-17T18:18:00Z">
                                  <w:pPr/>
                                </w:pPrChange>
                              </w:pPr>
                              <w:proofErr w:type="spellStart"/>
                              <w:ins w:id="87" w:author="Juanra Romero" w:date="2022-10-17T18:18:00Z"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88" w:author="Juanra Romero" w:date="2022-10-17T18:18:00Z">
                                      <w:rPr/>
                                    </w:rPrChange>
                                  </w:rPr>
                                  <w:t>The</w:t>
                                </w:r>
                                <w:proofErr w:type="spellEnd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89" w:author="Juanra Romero" w:date="2022-10-17T18:18:00Z">
                                      <w:rPr/>
                                    </w:rPrChange>
                                  </w:rPr>
                                  <w:t xml:space="preserve"> </w:t>
                                </w:r>
                                <w:proofErr w:type="spellStart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90" w:author="Juanra Romero" w:date="2022-10-17T18:18:00Z">
                                      <w:rPr/>
                                    </w:rPrChange>
                                  </w:rPr>
                                  <w:t>quick</w:t>
                                </w:r>
                                <w:proofErr w:type="spellEnd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91" w:author="Juanra Romero" w:date="2022-10-17T18:18:00Z">
                                      <w:rPr/>
                                    </w:rPrChange>
                                  </w:rPr>
                                  <w:t xml:space="preserve"> </w:t>
                                </w:r>
                                <w:proofErr w:type="spellStart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92" w:author="Juanra Romero" w:date="2022-10-17T18:18:00Z">
                                      <w:rPr/>
                                    </w:rPrChange>
                                  </w:rPr>
                                  <w:t>onyx</w:t>
                                </w:r>
                                <w:proofErr w:type="spellEnd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93" w:author="Juanra Romero" w:date="2022-10-17T18:18:00Z">
                                      <w:rPr/>
                                    </w:rPrChange>
                                  </w:rPr>
                                  <w:t xml:space="preserve"> goblin </w:t>
                                </w:r>
                                <w:proofErr w:type="spellStart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94" w:author="Juanra Romero" w:date="2022-10-17T18:18:00Z">
                                      <w:rPr/>
                                    </w:rPrChange>
                                  </w:rPr>
                                  <w:t>jumps</w:t>
                                </w:r>
                                <w:proofErr w:type="spellEnd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95" w:author="Juanra Romero" w:date="2022-10-17T18:18:00Z">
                                      <w:rPr/>
                                    </w:rPrChange>
                                  </w:rPr>
                                  <w:t xml:space="preserve"> </w:t>
                                </w:r>
                                <w:proofErr w:type="spellStart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96" w:author="Juanra Romero" w:date="2022-10-17T18:18:00Z">
                                      <w:rPr/>
                                    </w:rPrChange>
                                  </w:rPr>
                                  <w:t>over</w:t>
                                </w:r>
                                <w:proofErr w:type="spellEnd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97" w:author="Juanra Romero" w:date="2022-10-17T18:18:00Z">
                                      <w:rPr/>
                                    </w:rPrChange>
                                  </w:rPr>
                                  <w:t xml:space="preserve"> </w:t>
                                </w:r>
                                <w:proofErr w:type="spellStart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98" w:author="Juanra Romero" w:date="2022-10-17T18:18:00Z">
                                      <w:rPr/>
                                    </w:rPrChange>
                                  </w:rPr>
                                  <w:t>the</w:t>
                                </w:r>
                                <w:proofErr w:type="spellEnd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99" w:author="Juanra Romero" w:date="2022-10-17T18:18:00Z">
                                      <w:rPr/>
                                    </w:rPrChange>
                                  </w:rPr>
                                  <w:t xml:space="preserve"> </w:t>
                                </w:r>
                                <w:proofErr w:type="spellStart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100" w:author="Juanra Romero" w:date="2022-10-17T18:18:00Z">
                                      <w:rPr/>
                                    </w:rPrChange>
                                  </w:rPr>
                                  <w:t>lazy</w:t>
                                </w:r>
                                <w:proofErr w:type="spellEnd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101" w:author="Juanra Romero" w:date="2022-10-17T18:18:00Z">
                                      <w:rPr/>
                                    </w:rPrChange>
                                  </w:rPr>
                                  <w:t xml:space="preserve"> </w:t>
                                </w:r>
                                <w:proofErr w:type="spellStart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102" w:author="Juanra Romero" w:date="2022-10-17T18:18:00Z">
                                      <w:rPr/>
                                    </w:rPrChange>
                                  </w:rPr>
                                  <w:t>dwarf</w:t>
                                </w:r>
                              </w:ins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1CC8C684" id="Cuadro de texto 2" o:spid="_x0000_s1057" type="#_x0000_t202" style="position:absolute;left:0;text-align:left;margin-left:18.35pt;margin-top:41.4pt;width:387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">
                  <v:textbox style="mso-fit-shape-to-text:t">
                    <w:txbxContent>
                      <w:p w14:paraId="0434F990" w14:textId="788A71C0" w:rsidR="007E31D0" w:rsidRPr="006D5ED8" w:rsidRDefault="006D5ED8">
                        <w:pPr>
                          <w:jc w:val="center"/>
                          <w:rPr>
                            <w:rFonts w:ascii="Lora" w:hAnsi="Lora"/>
                            <w:sz w:val="32"/>
                            <w:szCs w:val="32"/>
                            <w:rPrChange w:id="103" w:author="Juanra Romero" w:date="2022-10-17T18:18:00Z">
                              <w:rPr/>
                            </w:rPrChange>
                          </w:rPr>
                          <w:pPrChange w:id="104" w:author="Juanra Romero" w:date="2022-10-17T18:18:00Z">
                            <w:pPr/>
                          </w:pPrChange>
                        </w:pPr>
                        <w:proofErr w:type="spellStart"/>
                        <w:ins w:id="105" w:author="Juanra Romero" w:date="2022-10-17T18:18:00Z"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06" w:author="Juanra Romero" w:date="2022-10-17T18:18:00Z">
                                <w:rPr/>
                              </w:rPrChange>
                            </w:rPr>
                            <w:t>The</w:t>
                          </w:r>
                          <w:proofErr w:type="spellEnd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07" w:author="Juanra Romero" w:date="2022-10-17T18:18:00Z">
                                <w:rPr/>
                              </w:rPrChange>
                            </w:rPr>
                            <w:t xml:space="preserve"> </w:t>
                          </w:r>
                          <w:proofErr w:type="spellStart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08" w:author="Juanra Romero" w:date="2022-10-17T18:18:00Z">
                                <w:rPr/>
                              </w:rPrChange>
                            </w:rPr>
                            <w:t>quick</w:t>
                          </w:r>
                          <w:proofErr w:type="spellEnd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09" w:author="Juanra Romero" w:date="2022-10-17T18:18:00Z">
                                <w:rPr/>
                              </w:rPrChange>
                            </w:rPr>
                            <w:t xml:space="preserve"> </w:t>
                          </w:r>
                          <w:proofErr w:type="spellStart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10" w:author="Juanra Romero" w:date="2022-10-17T18:18:00Z">
                                <w:rPr/>
                              </w:rPrChange>
                            </w:rPr>
                            <w:t>onyx</w:t>
                          </w:r>
                          <w:proofErr w:type="spellEnd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11" w:author="Juanra Romero" w:date="2022-10-17T18:18:00Z">
                                <w:rPr/>
                              </w:rPrChange>
                            </w:rPr>
                            <w:t xml:space="preserve"> goblin </w:t>
                          </w:r>
                          <w:proofErr w:type="spellStart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12" w:author="Juanra Romero" w:date="2022-10-17T18:18:00Z">
                                <w:rPr/>
                              </w:rPrChange>
                            </w:rPr>
                            <w:t>jumps</w:t>
                          </w:r>
                          <w:proofErr w:type="spellEnd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13" w:author="Juanra Romero" w:date="2022-10-17T18:18:00Z">
                                <w:rPr/>
                              </w:rPrChange>
                            </w:rPr>
                            <w:t xml:space="preserve"> </w:t>
                          </w:r>
                          <w:proofErr w:type="spellStart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14" w:author="Juanra Romero" w:date="2022-10-17T18:18:00Z">
                                <w:rPr/>
                              </w:rPrChange>
                            </w:rPr>
                            <w:t>over</w:t>
                          </w:r>
                          <w:proofErr w:type="spellEnd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15" w:author="Juanra Romero" w:date="2022-10-17T18:18:00Z">
                                <w:rPr/>
                              </w:rPrChange>
                            </w:rPr>
                            <w:t xml:space="preserve"> </w:t>
                          </w:r>
                          <w:proofErr w:type="spellStart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16" w:author="Juanra Romero" w:date="2022-10-17T18:18:00Z">
                                <w:rPr/>
                              </w:rPrChange>
                            </w:rPr>
                            <w:t>the</w:t>
                          </w:r>
                          <w:proofErr w:type="spellEnd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17" w:author="Juanra Romero" w:date="2022-10-17T18:18:00Z">
                                <w:rPr/>
                              </w:rPrChange>
                            </w:rPr>
                            <w:t xml:space="preserve"> </w:t>
                          </w:r>
                          <w:proofErr w:type="spellStart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18" w:author="Juanra Romero" w:date="2022-10-17T18:18:00Z">
                                <w:rPr/>
                              </w:rPrChange>
                            </w:rPr>
                            <w:t>lazy</w:t>
                          </w:r>
                          <w:proofErr w:type="spellEnd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19" w:author="Juanra Romero" w:date="2022-10-17T18:18:00Z">
                                <w:rPr/>
                              </w:rPrChange>
                            </w:rPr>
                            <w:t xml:space="preserve"> </w:t>
                          </w:r>
                          <w:proofErr w:type="spellStart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20" w:author="Juanra Romero" w:date="2022-10-17T18:18:00Z">
                                <w:rPr/>
                              </w:rPrChange>
                            </w:rPr>
                            <w:t>dwarf</w:t>
                          </w:r>
                        </w:ins>
                        <w:proofErr w:type="spellEnd"/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</w:ins>
      <w:ins w:id="121" w:author="Juanra Romero" w:date="2022-10-17T18:16:00Z">
        <w:r w:rsidR="00342E30">
          <w:rPr>
            <w:b/>
            <w:bCs/>
          </w:rPr>
          <w:t xml:space="preserve">Fuente: </w:t>
        </w:r>
        <w:r w:rsidR="00342E30">
          <w:t>Para la fuente voy</w:t>
        </w:r>
      </w:ins>
      <w:ins w:id="122" w:author="Juanra Romero" w:date="2022-10-17T18:17:00Z">
        <w:r w:rsidR="00342E30">
          <w:t xml:space="preserve"> a escoger Lora como principal </w:t>
        </w:r>
        <w:r w:rsidR="007E31D0">
          <w:t>tipo de letra en toda la página web.</w:t>
        </w:r>
      </w:ins>
    </w:p>
    <w:p w14:paraId="5420C3EF" w14:textId="3EE0091D" w:rsidR="007E31D0" w:rsidRPr="006D5ED8" w:rsidRDefault="007E31D0">
      <w:pPr>
        <w:rPr>
          <w:ins w:id="123" w:author="Juanra Romero" w:date="2022-10-17T17:59:00Z"/>
          <w:b/>
          <w:bCs/>
          <w:rPrChange w:id="124" w:author="Juanra Romero" w:date="2022-10-17T18:19:00Z">
            <w:rPr>
              <w:ins w:id="125" w:author="Juanra Romero" w:date="2022-10-17T17:59:00Z"/>
            </w:rPr>
          </w:rPrChange>
        </w:rPr>
        <w:pPrChange w:id="126" w:author="Juanra Romero" w:date="2022-10-17T18:19:00Z">
          <w:pPr>
            <w:pStyle w:val="Prrafodelista"/>
            <w:numPr>
              <w:numId w:val="2"/>
            </w:numPr>
            <w:ind w:hanging="360"/>
          </w:pPr>
        </w:pPrChange>
      </w:pPr>
    </w:p>
    <w:p w14:paraId="249B8904" w14:textId="5550B66B" w:rsidR="00542C21" w:rsidRPr="00AA600F" w:rsidRDefault="006D5ED8">
      <w:pPr>
        <w:pStyle w:val="Prrafodelista"/>
        <w:numPr>
          <w:ilvl w:val="0"/>
          <w:numId w:val="2"/>
        </w:numPr>
        <w:rPr>
          <w:ins w:id="127" w:author="Juanra Romero" w:date="2022-10-17T17:32:00Z"/>
          <w:b/>
          <w:bCs/>
          <w:rPrChange w:id="128" w:author="Juanra Romero" w:date="2022-10-17T17:32:00Z">
            <w:rPr>
              <w:ins w:id="129" w:author="Juanra Romero" w:date="2022-10-17T17:32:00Z"/>
            </w:rPr>
          </w:rPrChange>
        </w:rPr>
      </w:pPr>
      <w:ins w:id="130" w:author="Juanra Romero" w:date="2022-10-17T18:06:00Z">
        <w:r>
          <w:rPr>
            <w:noProof/>
          </w:rPr>
          <w:drawing>
            <wp:anchor distT="0" distB="0" distL="114300" distR="114300" simplePos="0" relativeHeight="251679744" behindDoc="1" locked="0" layoutInCell="1" allowOverlap="1" wp14:anchorId="7C4A2A41" wp14:editId="6CFF6646">
              <wp:simplePos x="0" y="0"/>
              <wp:positionH relativeFrom="margin">
                <wp:posOffset>1018872</wp:posOffset>
              </wp:positionH>
              <wp:positionV relativeFrom="page">
                <wp:posOffset>7354459</wp:posOffset>
              </wp:positionV>
              <wp:extent cx="3670300" cy="2552065"/>
              <wp:effectExtent l="0" t="0" r="6350" b="635"/>
              <wp:wrapSquare wrapText="bothSides"/>
              <wp:docPr id="76" name="Imagen 7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b="7255"/>
                      <a:stretch/>
                    </pic:blipFill>
                    <pic:spPr bwMode="auto">
                      <a:xfrm>
                        <a:off x="0" y="0"/>
                        <a:ext cx="3670300" cy="2552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131" w:author="Juanra Romero" w:date="2022-10-17T18:02:00Z">
        <w:r w:rsidR="00537C3D">
          <w:rPr>
            <w:b/>
            <w:bCs/>
          </w:rPr>
          <w:t xml:space="preserve">Paleta de colores: </w:t>
        </w:r>
        <w:r w:rsidR="00537C3D">
          <w:t>Para los colores que usare en la página, he optado por una paleta de colores que me recuerde a la tierra o que me recuerden a colores terrestres, puesto</w:t>
        </w:r>
      </w:ins>
      <w:ins w:id="132" w:author="Juanra Romero" w:date="2022-10-17T18:06:00Z">
        <w:r w:rsidR="000E4A84">
          <w:t xml:space="preserve"> </w:t>
        </w:r>
      </w:ins>
      <w:ins w:id="133" w:author="Juanra Romero" w:date="2022-10-17T18:02:00Z">
        <w:r w:rsidR="00537C3D">
          <w:t>que la</w:t>
        </w:r>
      </w:ins>
      <w:ins w:id="134" w:author="Juanra Romero" w:date="2022-10-17T18:03:00Z">
        <w:r w:rsidR="00537C3D">
          <w:t xml:space="preserve"> página será relacionada con volcanes</w:t>
        </w:r>
      </w:ins>
      <w:ins w:id="135" w:author="Juanra Romero" w:date="2022-10-17T18:07:00Z">
        <w:r w:rsidR="000E4A84">
          <w:t>.</w:t>
        </w:r>
      </w:ins>
      <w:ins w:id="136" w:author="Juanra Romero" w:date="2022-10-17T18:03:00Z">
        <w:r w:rsidR="00537C3D">
          <w:t xml:space="preserve"> </w:t>
        </w:r>
      </w:ins>
    </w:p>
    <w:p w14:paraId="5E41B3DC" w14:textId="7A24FB34" w:rsidR="00AA600F" w:rsidRDefault="00AA600F" w:rsidP="00AA600F">
      <w:pPr>
        <w:pStyle w:val="Ttulo1"/>
        <w:rPr>
          <w:ins w:id="137" w:author="Juanra Romero" w:date="2022-10-17T17:32:00Z"/>
        </w:rPr>
      </w:pPr>
      <w:bookmarkStart w:id="138" w:name="_Toc117427043"/>
      <w:proofErr w:type="spellStart"/>
      <w:ins w:id="139" w:author="Juanra Romero" w:date="2022-10-17T17:32:00Z">
        <w:r>
          <w:lastRenderedPageBreak/>
          <w:t>WireFrame</w:t>
        </w:r>
        <w:bookmarkEnd w:id="138"/>
        <w:proofErr w:type="spellEnd"/>
      </w:ins>
    </w:p>
    <w:p w14:paraId="2078D42C" w14:textId="49127BD1" w:rsidR="0015197E" w:rsidRPr="00AA600F" w:rsidRDefault="002B56BD" w:rsidP="0015197E">
      <w:pPr>
        <w:rPr>
          <w:ins w:id="140" w:author="Juanra Romero" w:date="2022-10-17T17:40:00Z"/>
        </w:rPr>
      </w:pPr>
      <w:ins w:id="141" w:author="Juanra Romero" w:date="2022-10-23T14:15:00Z">
        <w:r w:rsidRPr="002B56BD">
          <w:drawing>
            <wp:inline distT="0" distB="0" distL="0" distR="0" wp14:anchorId="6524EEEB" wp14:editId="18F212FA">
              <wp:extent cx="5400040" cy="4912360"/>
              <wp:effectExtent l="0" t="0" r="0" b="2540"/>
              <wp:docPr id="54" name="Imagen 54" descr="Imagen que contiene Rectángulo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4" name="Imagen 54" descr="Imagen que contiene Rectángulo&#10;&#10;Descripción generada automáticamente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49123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4D1AE22" w14:textId="745AD022" w:rsidR="002B56BD" w:rsidRDefault="002B56BD">
      <w:pPr>
        <w:rPr>
          <w:ins w:id="142" w:author="Juanra Romero" w:date="2022-10-18T00:30:00Z"/>
        </w:rPr>
      </w:pPr>
      <w:ins w:id="143" w:author="Juanra Romero" w:date="2022-10-23T14:10:00Z">
        <w:r>
          <w:t>En el head tenemos el nombre de la página, “</w:t>
        </w:r>
        <w:proofErr w:type="spellStart"/>
        <w:r>
          <w:t>Vulcanoriosity</w:t>
        </w:r>
        <w:proofErr w:type="spellEnd"/>
        <w:r>
          <w:t xml:space="preserve">”, el </w:t>
        </w:r>
        <w:proofErr w:type="spellStart"/>
        <w:r>
          <w:t>segudo</w:t>
        </w:r>
        <w:proofErr w:type="spellEnd"/>
        <w:r>
          <w:t xml:space="preserve"> </w:t>
        </w:r>
        <w:proofErr w:type="spellStart"/>
        <w:r>
          <w:t>head</w:t>
        </w:r>
      </w:ins>
      <w:ins w:id="144" w:author="Juanra Romero" w:date="2022-10-23T14:11:00Z">
        <w:r>
          <w:t>er</w:t>
        </w:r>
        <w:proofErr w:type="spellEnd"/>
        <w:r>
          <w:t xml:space="preserve"> tenemos un número de contacto para soporte y un correo que tendrá la misma función que el correo</w:t>
        </w:r>
      </w:ins>
    </w:p>
    <w:p w14:paraId="10129D42" w14:textId="4A57A003" w:rsidR="00751AC0" w:rsidRDefault="00A66A12">
      <w:pPr>
        <w:rPr>
          <w:ins w:id="145" w:author="Juanra Romero" w:date="2022-10-23T14:08:00Z"/>
        </w:rPr>
      </w:pPr>
      <w:ins w:id="146" w:author="Juanra Romero" w:date="2022-10-17T18:21:00Z">
        <w:r>
          <w:t xml:space="preserve">Este de aquí será el </w:t>
        </w:r>
        <w:proofErr w:type="spellStart"/>
        <w:r>
          <w:t>wireframe</w:t>
        </w:r>
        <w:proofErr w:type="spellEnd"/>
        <w:r>
          <w:t xml:space="preserve"> para la pantalla principal que aparece nada más entrar a la página</w:t>
        </w:r>
      </w:ins>
      <w:ins w:id="147" w:author="Juanra Romero" w:date="2022-10-18T00:17:00Z">
        <w:r w:rsidR="00751AC0">
          <w:t xml:space="preserve">, también será </w:t>
        </w:r>
        <w:proofErr w:type="spellStart"/>
        <w:r w:rsidR="00751AC0">
          <w:t>wireframe</w:t>
        </w:r>
        <w:proofErr w:type="spellEnd"/>
        <w:r w:rsidR="00751AC0">
          <w:t xml:space="preserve"> de la pantalla que sale cuando le da</w:t>
        </w:r>
      </w:ins>
      <w:ins w:id="148" w:author="Juanra Romero" w:date="2022-10-18T00:18:00Z">
        <w:r w:rsidR="00751AC0">
          <w:t>s a una de las imágenes de la cuadricula, para volver a elegir por el tipo de volcán que quieres investigar o cualquier cosa relacionada de la página.</w:t>
        </w:r>
      </w:ins>
    </w:p>
    <w:p w14:paraId="1EA26956" w14:textId="3A12E378" w:rsidR="002B56BD" w:rsidRDefault="002B56BD">
      <w:pPr>
        <w:rPr>
          <w:ins w:id="149" w:author="Juanra Romero" w:date="2022-10-23T14:09:00Z"/>
        </w:rPr>
      </w:pPr>
      <w:ins w:id="150" w:author="Juanra Romero" w:date="2022-10-23T14:08:00Z">
        <w:r>
          <w:t xml:space="preserve">Cada una de las imágenes lleva un </w:t>
        </w:r>
        <w:proofErr w:type="spellStart"/>
        <w:r>
          <w:t>href</w:t>
        </w:r>
        <w:proofErr w:type="spellEnd"/>
        <w:r>
          <w:t xml:space="preserve"> para redirigir a la página dónde se adentra a la infor</w:t>
        </w:r>
      </w:ins>
      <w:ins w:id="151" w:author="Juanra Romero" w:date="2022-10-23T14:09:00Z">
        <w:r>
          <w:t>mación sobre ese tema que pone en la imagen.</w:t>
        </w:r>
      </w:ins>
    </w:p>
    <w:p w14:paraId="01AD5235" w14:textId="7D9BAA18" w:rsidR="002B56BD" w:rsidRDefault="002B56BD">
      <w:pPr>
        <w:rPr>
          <w:ins w:id="152" w:author="Juanra Romero" w:date="2022-10-18T00:18:00Z"/>
        </w:rPr>
      </w:pPr>
      <w:ins w:id="153" w:author="Juanra Romero" w:date="2022-10-23T14:09:00Z">
        <w:r>
          <w:t xml:space="preserve">En el </w:t>
        </w:r>
        <w:proofErr w:type="spellStart"/>
        <w:r>
          <w:t>footer</w:t>
        </w:r>
        <w:proofErr w:type="spellEnd"/>
        <w:r>
          <w:t xml:space="preserve"> tenemos información básica para poder estar al tanto de la página en todas sus redes sociales, incluido un formulario para po</w:t>
        </w:r>
      </w:ins>
      <w:ins w:id="154" w:author="Juanra Romero" w:date="2022-10-23T14:10:00Z">
        <w:r>
          <w:t xml:space="preserve">der trabajar con la página y que luego el </w:t>
        </w:r>
        <w:proofErr w:type="spellStart"/>
        <w:r>
          <w:t>recruiter</w:t>
        </w:r>
        <w:proofErr w:type="spellEnd"/>
        <w:r>
          <w:t xml:space="preserve"> de la página pueda contactarte si la empresa está interesada en trabajar con aquel </w:t>
        </w:r>
        <w:proofErr w:type="spellStart"/>
        <w:r>
          <w:t>applicant</w:t>
        </w:r>
        <w:proofErr w:type="spellEnd"/>
        <w:r>
          <w:t>.</w:t>
        </w:r>
      </w:ins>
    </w:p>
    <w:p w14:paraId="55A537D7" w14:textId="77777777" w:rsidR="00A66A12" w:rsidRDefault="00A66A12">
      <w:pPr>
        <w:rPr>
          <w:ins w:id="155" w:author="Juanra Romero" w:date="2022-10-17T17:40:00Z"/>
        </w:rPr>
      </w:pPr>
    </w:p>
    <w:p w14:paraId="6218FFA9" w14:textId="3DEBA54F" w:rsidR="002B56BD" w:rsidRDefault="002B56BD" w:rsidP="0015197E">
      <w:pPr>
        <w:rPr>
          <w:ins w:id="156" w:author="Juanra Romero" w:date="2022-10-23T14:15:00Z"/>
        </w:rPr>
      </w:pPr>
      <w:ins w:id="157" w:author="Juanra Romero" w:date="2022-10-23T14:13:00Z">
        <w:r w:rsidRPr="002B56BD">
          <w:lastRenderedPageBreak/>
          <w:drawing>
            <wp:inline distT="0" distB="0" distL="0" distR="0" wp14:anchorId="425ACAA0" wp14:editId="7BE6A36E">
              <wp:extent cx="5400040" cy="4065905"/>
              <wp:effectExtent l="0" t="0" r="0" b="0"/>
              <wp:docPr id="52" name="Imagen 52" descr="Imagen que contiene Aplicación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2" name="Imagen 52" descr="Imagen que contiene Aplicación&#10;&#10;Descripción generada automáticamente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40659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32F2E75" w14:textId="77777777" w:rsidR="002B56BD" w:rsidRPr="004C34AF" w:rsidRDefault="002B56BD" w:rsidP="002B56BD">
      <w:pPr>
        <w:rPr>
          <w:ins w:id="158" w:author="Juanra Romero" w:date="2022-10-23T14:15:00Z"/>
          <w:u w:val="single"/>
        </w:rPr>
      </w:pPr>
      <w:ins w:id="159" w:author="Juanra Romero" w:date="2022-10-23T14:15:00Z">
        <w:r>
          <w:t xml:space="preserve">Y este de aquí es el </w:t>
        </w:r>
        <w:proofErr w:type="spellStart"/>
        <w:r>
          <w:t>wireframe</w:t>
        </w:r>
        <w:proofErr w:type="spellEnd"/>
        <w:r>
          <w:t xml:space="preserve"> de la página cuando clicas en una de las imágenes, manteniendo los </w:t>
        </w:r>
        <w:proofErr w:type="spellStart"/>
        <w:r>
          <w:t>header</w:t>
        </w:r>
        <w:proofErr w:type="spellEnd"/>
        <w:r>
          <w:t xml:space="preserve"> de la página principal, ahora en el </w:t>
        </w:r>
        <w:proofErr w:type="spellStart"/>
        <w:r>
          <w:t>body</w:t>
        </w:r>
        <w:proofErr w:type="spellEnd"/>
        <w:r>
          <w:t xml:space="preserve"> tendremos toda la información de la que se está queriendo investigar, con fotos, listas y tablas, para que la información esté distribuida de una manera que sea legible y cómoda para el usuario.</w:t>
        </w:r>
      </w:ins>
    </w:p>
    <w:p w14:paraId="1431AA75" w14:textId="77777777" w:rsidR="002B56BD" w:rsidRPr="00AA600F" w:rsidRDefault="002B56BD" w:rsidP="0015197E"/>
    <w:sectPr w:rsidR="002B56BD" w:rsidRPr="00AA600F" w:rsidSect="0065155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  <w:sectPrChange w:id="160" w:author="Juanra Romero" w:date="2022-10-17T12:04:00Z">
        <w:sectPr w:rsidR="002B56BD" w:rsidRPr="00AA600F" w:rsidSect="00651557">
          <w:pgMar w:top="1417" w:right="1701" w:bottom="1417" w:left="1701" w:header="708" w:footer="708" w:gutter="0"/>
          <w:titlePg w:val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679F1" w14:textId="77777777" w:rsidR="00DC032E" w:rsidRDefault="00DC032E" w:rsidP="0015197E">
      <w:pPr>
        <w:spacing w:after="0" w:line="240" w:lineRule="auto"/>
      </w:pPr>
      <w:r>
        <w:separator/>
      </w:r>
    </w:p>
  </w:endnote>
  <w:endnote w:type="continuationSeparator" w:id="0">
    <w:p w14:paraId="2C939EC0" w14:textId="77777777" w:rsidR="00DC032E" w:rsidRDefault="00DC032E" w:rsidP="00151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477A5" w14:textId="77777777" w:rsidR="00DC032E" w:rsidRDefault="00DC032E" w:rsidP="0015197E">
      <w:pPr>
        <w:spacing w:after="0" w:line="240" w:lineRule="auto"/>
      </w:pPr>
      <w:r>
        <w:separator/>
      </w:r>
    </w:p>
  </w:footnote>
  <w:footnote w:type="continuationSeparator" w:id="0">
    <w:p w14:paraId="704690EF" w14:textId="77777777" w:rsidR="00DC032E" w:rsidRDefault="00DC032E" w:rsidP="00151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57E9F"/>
    <w:multiLevelType w:val="hybridMultilevel"/>
    <w:tmpl w:val="00F04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5781F"/>
    <w:multiLevelType w:val="hybridMultilevel"/>
    <w:tmpl w:val="FF003C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217004">
    <w:abstractNumId w:val="1"/>
  </w:num>
  <w:num w:numId="2" w16cid:durableId="177905818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anra Romero">
    <w15:presenceInfo w15:providerId="Windows Live" w15:userId="223fa03a8696d4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57"/>
    <w:rsid w:val="0009541D"/>
    <w:rsid w:val="000E4A84"/>
    <w:rsid w:val="0015197E"/>
    <w:rsid w:val="00196FA7"/>
    <w:rsid w:val="002307D5"/>
    <w:rsid w:val="00251F56"/>
    <w:rsid w:val="002B56BD"/>
    <w:rsid w:val="00342E30"/>
    <w:rsid w:val="00537C3D"/>
    <w:rsid w:val="00542C21"/>
    <w:rsid w:val="00553778"/>
    <w:rsid w:val="00560691"/>
    <w:rsid w:val="005D2797"/>
    <w:rsid w:val="00651557"/>
    <w:rsid w:val="0069379F"/>
    <w:rsid w:val="006D5ED8"/>
    <w:rsid w:val="00750053"/>
    <w:rsid w:val="00751AC0"/>
    <w:rsid w:val="007E31D0"/>
    <w:rsid w:val="00916219"/>
    <w:rsid w:val="00967D43"/>
    <w:rsid w:val="00971CF7"/>
    <w:rsid w:val="00A26A88"/>
    <w:rsid w:val="00A66A12"/>
    <w:rsid w:val="00A738BD"/>
    <w:rsid w:val="00A875CB"/>
    <w:rsid w:val="00AA600F"/>
    <w:rsid w:val="00AD27F0"/>
    <w:rsid w:val="00BF3EA3"/>
    <w:rsid w:val="00C17E0B"/>
    <w:rsid w:val="00D32CF1"/>
    <w:rsid w:val="00DB3F94"/>
    <w:rsid w:val="00DC032E"/>
    <w:rsid w:val="00E30EF8"/>
    <w:rsid w:val="00E56522"/>
    <w:rsid w:val="00F6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E3E1"/>
  <w15:chartTrackingRefBased/>
  <w15:docId w15:val="{9EE5D1E0-C299-48E3-9B12-905F17D0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0E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651557"/>
    <w:pPr>
      <w:spacing w:after="0" w:line="240" w:lineRule="auto"/>
    </w:pPr>
  </w:style>
  <w:style w:type="paragraph" w:styleId="Sinespaciado">
    <w:name w:val="No Spacing"/>
    <w:link w:val="SinespaciadoCar"/>
    <w:uiPriority w:val="1"/>
    <w:qFormat/>
    <w:rsid w:val="0065155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1557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65F2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0E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5005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5005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5005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51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197E"/>
  </w:style>
  <w:style w:type="paragraph" w:styleId="Piedepgina">
    <w:name w:val="footer"/>
    <w:basedOn w:val="Normal"/>
    <w:link w:val="PiedepginaCar"/>
    <w:uiPriority w:val="99"/>
    <w:unhideWhenUsed/>
    <w:rsid w:val="00151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1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D02DE8-049C-46D6-AFD4-0B416D68E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487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</vt:lpstr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subject>Vulcanoriosity</dc:subject>
  <dc:creator>Juanra Romero</dc:creator>
  <cp:keywords/>
  <dc:description/>
  <cp:lastModifiedBy>Juanra Romero</cp:lastModifiedBy>
  <cp:revision>6</cp:revision>
  <dcterms:created xsi:type="dcterms:W3CDTF">2022-10-21T11:46:00Z</dcterms:created>
  <dcterms:modified xsi:type="dcterms:W3CDTF">2022-10-23T14:54:00Z</dcterms:modified>
</cp:coreProperties>
</file>